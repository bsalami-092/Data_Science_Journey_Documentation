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ECADE" w14:textId="1EB47E73" w:rsidR="00713A47" w:rsidRDefault="00713A47" w:rsidP="00713A47">
      <w:pPr>
        <w:jc w:val="center"/>
        <w:rPr>
          <w:lang w:val="en-US"/>
        </w:rPr>
      </w:pPr>
      <w:r>
        <w:rPr>
          <w:lang w:val="en-US"/>
        </w:rPr>
        <w:t>LECTURE ONE</w:t>
      </w:r>
    </w:p>
    <w:p w14:paraId="49B69C0A" w14:textId="44C8792A" w:rsidR="00713A47" w:rsidRDefault="00713A47" w:rsidP="00713A47">
      <w:pPr>
        <w:jc w:val="center"/>
        <w:rPr>
          <w:lang w:val="en-US"/>
        </w:rPr>
      </w:pPr>
      <w:r>
        <w:rPr>
          <w:lang w:val="en-US"/>
        </w:rPr>
        <w:t>UNDERSTANDING MySQL &amp; MySQL WORKBENCH</w:t>
      </w:r>
    </w:p>
    <w:p w14:paraId="12FCBA39" w14:textId="7D4AA9EE" w:rsidR="00713A47" w:rsidRPr="00713A47" w:rsidRDefault="00713A47" w:rsidP="00713A4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13A47">
        <w:rPr>
          <w:b/>
          <w:bCs/>
          <w:lang w:val="en-US"/>
        </w:rPr>
        <w:t>What is SQL?</w:t>
      </w:r>
    </w:p>
    <w:p w14:paraId="4A37614C" w14:textId="7A393084" w:rsidR="00713A47" w:rsidRDefault="00713A47" w:rsidP="00713A47">
      <w:pPr>
        <w:pStyle w:val="ListParagraph"/>
        <w:rPr>
          <w:lang w:val="en-US"/>
        </w:rPr>
      </w:pPr>
      <w:r>
        <w:rPr>
          <w:lang w:val="en-US"/>
        </w:rPr>
        <w:t>SQL (Structured Query Language) is a language used to “</w:t>
      </w:r>
      <w:r w:rsidRPr="00713A47">
        <w:rPr>
          <w:b/>
          <w:bCs/>
          <w:lang w:val="en-US"/>
        </w:rPr>
        <w:t>communicate</w:t>
      </w:r>
      <w:r>
        <w:rPr>
          <w:lang w:val="en-US"/>
        </w:rPr>
        <w:t>” (ask questions and give instructions) to a database.</w:t>
      </w:r>
    </w:p>
    <w:p w14:paraId="5372434F" w14:textId="77777777" w:rsidR="00713A47" w:rsidRDefault="00713A47" w:rsidP="00713A47">
      <w:pPr>
        <w:pStyle w:val="ListParagraph"/>
        <w:rPr>
          <w:lang w:val="en-US"/>
        </w:rPr>
      </w:pPr>
    </w:p>
    <w:p w14:paraId="7B587FF0" w14:textId="07EB485A" w:rsidR="00713A47" w:rsidRDefault="00713A47" w:rsidP="00713A4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13A47">
        <w:rPr>
          <w:b/>
          <w:bCs/>
          <w:lang w:val="en-US"/>
        </w:rPr>
        <w:t>What is a Database?</w:t>
      </w:r>
    </w:p>
    <w:p w14:paraId="01541ABC" w14:textId="2C94D573" w:rsidR="00713A47" w:rsidRDefault="00713A47" w:rsidP="00713A47">
      <w:pPr>
        <w:pStyle w:val="ListParagraph"/>
        <w:rPr>
          <w:lang w:val="en-US"/>
        </w:rPr>
      </w:pPr>
      <w:r>
        <w:rPr>
          <w:lang w:val="en-US"/>
        </w:rPr>
        <w:t>A database is like a “</w:t>
      </w:r>
      <w:r w:rsidRPr="00713A47">
        <w:rPr>
          <w:b/>
          <w:bCs/>
          <w:lang w:val="en-US"/>
        </w:rPr>
        <w:t>storage</w:t>
      </w:r>
      <w:r>
        <w:rPr>
          <w:lang w:val="en-US"/>
        </w:rPr>
        <w:t xml:space="preserve"> </w:t>
      </w:r>
      <w:r w:rsidRPr="00713A47">
        <w:rPr>
          <w:b/>
          <w:bCs/>
          <w:lang w:val="en-US"/>
        </w:rPr>
        <w:t>room</w:t>
      </w:r>
      <w:r>
        <w:rPr>
          <w:b/>
          <w:bCs/>
          <w:lang w:val="en-US"/>
        </w:rPr>
        <w:t xml:space="preserve">” </w:t>
      </w:r>
      <w:r w:rsidRPr="00713A47">
        <w:rPr>
          <w:lang w:val="en-US"/>
        </w:rPr>
        <w:t>(</w:t>
      </w:r>
      <w:r>
        <w:rPr>
          <w:lang w:val="en-US"/>
        </w:rPr>
        <w:t xml:space="preserve">more like an </w:t>
      </w:r>
      <w:r w:rsidRPr="00713A47">
        <w:rPr>
          <w:lang w:val="en-US"/>
        </w:rPr>
        <w:t>organized</w:t>
      </w:r>
      <w:r>
        <w:rPr>
          <w:lang w:val="en-US"/>
        </w:rPr>
        <w:t xml:space="preserve"> storage room) for information. Inside the room, there are “</w:t>
      </w:r>
      <w:r w:rsidRPr="00713A47">
        <w:rPr>
          <w:b/>
          <w:bCs/>
          <w:lang w:val="en-US"/>
        </w:rPr>
        <w:t>tables</w:t>
      </w:r>
      <w:r>
        <w:rPr>
          <w:lang w:val="en-US"/>
        </w:rPr>
        <w:t>”-like shelves- that store related data.</w:t>
      </w:r>
    </w:p>
    <w:p w14:paraId="34FF6E9A" w14:textId="2BBC82D7" w:rsidR="00713A47" w:rsidRDefault="00713A47" w:rsidP="00713A47">
      <w:pPr>
        <w:pStyle w:val="ListParagraph"/>
        <w:rPr>
          <w:u w:val="single"/>
          <w:lang w:val="en-US"/>
        </w:rPr>
      </w:pPr>
      <w:r w:rsidRPr="00713A47">
        <w:rPr>
          <w:u w:val="single"/>
          <w:lang w:val="en-US"/>
        </w:rPr>
        <w:t>For example:</w:t>
      </w:r>
    </w:p>
    <w:p w14:paraId="296BF31C" w14:textId="7065BAC9" w:rsidR="00713A47" w:rsidRDefault="00713A47" w:rsidP="00713A47">
      <w:pPr>
        <w:pStyle w:val="ListParagraph"/>
        <w:numPr>
          <w:ilvl w:val="0"/>
          <w:numId w:val="1"/>
        </w:numPr>
        <w:rPr>
          <w:lang w:val="en-US"/>
        </w:rPr>
      </w:pPr>
      <w:r w:rsidRPr="00713A47">
        <w:rPr>
          <w:lang w:val="en-US"/>
        </w:rPr>
        <w:t>One table</w:t>
      </w:r>
      <w:r>
        <w:rPr>
          <w:lang w:val="en-US"/>
        </w:rPr>
        <w:t xml:space="preserve"> can have the list of staff.</w:t>
      </w:r>
    </w:p>
    <w:p w14:paraId="7DDE883B" w14:textId="0F99AF3A" w:rsidR="00713A47" w:rsidRDefault="00713A47" w:rsidP="00713A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Another table can have the list of students.</w:t>
      </w:r>
    </w:p>
    <w:p w14:paraId="68B5E3D6" w14:textId="22FBCB79" w:rsidR="00713A47" w:rsidRDefault="00713A47" w:rsidP="00713A47">
      <w:pPr>
        <w:pStyle w:val="ListParagraph"/>
        <w:rPr>
          <w:lang w:val="en-US"/>
        </w:rPr>
      </w:pPr>
      <w:r>
        <w:rPr>
          <w:lang w:val="en-US"/>
        </w:rPr>
        <w:t>So, each table is made up of “</w:t>
      </w:r>
      <w:r w:rsidRPr="00713A47">
        <w:rPr>
          <w:b/>
          <w:bCs/>
          <w:lang w:val="en-US"/>
        </w:rPr>
        <w:t>columns</w:t>
      </w:r>
      <w:r>
        <w:rPr>
          <w:lang w:val="en-US"/>
        </w:rPr>
        <w:t>” (type of information</w:t>
      </w:r>
      <w:r w:rsidR="004A0179">
        <w:rPr>
          <w:lang w:val="en-US"/>
        </w:rPr>
        <w:t xml:space="preserve"> like Name, Age, Gender</w:t>
      </w:r>
      <w:r>
        <w:rPr>
          <w:lang w:val="en-US"/>
        </w:rPr>
        <w:t>)</w:t>
      </w:r>
      <w:r w:rsidR="004A0179">
        <w:rPr>
          <w:lang w:val="en-US"/>
        </w:rPr>
        <w:t xml:space="preserve"> and “</w:t>
      </w:r>
      <w:r w:rsidR="004A0179" w:rsidRPr="004A0179">
        <w:rPr>
          <w:b/>
          <w:bCs/>
          <w:lang w:val="en-US"/>
        </w:rPr>
        <w:t>rows</w:t>
      </w:r>
      <w:r w:rsidR="004A0179">
        <w:rPr>
          <w:lang w:val="en-US"/>
        </w:rPr>
        <w:t>” (each row is a full record of a thing or person)</w:t>
      </w:r>
    </w:p>
    <w:p w14:paraId="5D1568A3" w14:textId="77777777" w:rsidR="004A0179" w:rsidRDefault="004A0179" w:rsidP="00713A47">
      <w:pPr>
        <w:pStyle w:val="ListParagraph"/>
        <w:rPr>
          <w:lang w:val="en-US"/>
        </w:rPr>
      </w:pPr>
    </w:p>
    <w:p w14:paraId="7CA05369" w14:textId="2626563B" w:rsidR="004A0179" w:rsidRDefault="004A0179" w:rsidP="004A017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A0179">
        <w:rPr>
          <w:b/>
          <w:bCs/>
          <w:lang w:val="en-US"/>
        </w:rPr>
        <w:t>What is MySQL Workbench?</w:t>
      </w:r>
    </w:p>
    <w:p w14:paraId="1568E705" w14:textId="698838A0" w:rsidR="004A0179" w:rsidRDefault="004A0179" w:rsidP="004A0179">
      <w:pPr>
        <w:pStyle w:val="ListParagraph"/>
        <w:rPr>
          <w:lang w:val="en-US"/>
        </w:rPr>
      </w:pPr>
      <w:r w:rsidRPr="004A0179">
        <w:rPr>
          <w:lang w:val="en-US"/>
        </w:rPr>
        <w:t xml:space="preserve">MySQL </w:t>
      </w:r>
      <w:r>
        <w:rPr>
          <w:lang w:val="en-US"/>
        </w:rPr>
        <w:t>Workbench is a tool that makes it easy to write SQL queries and manage databases.</w:t>
      </w:r>
    </w:p>
    <w:p w14:paraId="3004B2DC" w14:textId="60C94D22" w:rsidR="007618DD" w:rsidRDefault="004A0179" w:rsidP="007618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“</w:t>
      </w:r>
      <w:r w:rsidRPr="004A0179">
        <w:rPr>
          <w:b/>
          <w:bCs/>
          <w:lang w:val="en-US"/>
        </w:rPr>
        <w:t>Schemas</w:t>
      </w:r>
      <w:r>
        <w:rPr>
          <w:lang w:val="en-US"/>
        </w:rPr>
        <w:t>” to see existing databases.</w:t>
      </w:r>
    </w:p>
    <w:p w14:paraId="2B76B0F0" w14:textId="45698EBC" w:rsidR="007618DD" w:rsidRDefault="007618DD" w:rsidP="007618DD">
      <w:pPr>
        <w:pStyle w:val="ListParagraph"/>
        <w:rPr>
          <w:lang w:val="en-US"/>
        </w:rPr>
      </w:pPr>
    </w:p>
    <w:p w14:paraId="054394F6" w14:textId="77777777" w:rsidR="007618DD" w:rsidRPr="007618DD" w:rsidRDefault="007618DD" w:rsidP="007618DD">
      <w:pPr>
        <w:pStyle w:val="ListParagraph"/>
        <w:numPr>
          <w:ilvl w:val="0"/>
          <w:numId w:val="1"/>
        </w:numPr>
        <w:rPr>
          <w:b/>
          <w:bCs/>
        </w:rPr>
      </w:pPr>
      <w:r w:rsidRPr="007618DD">
        <w:rPr>
          <w:b/>
          <w:bCs/>
        </w:rPr>
        <w:t>Opening SQL Scripts in MySQL Workbench</w:t>
      </w:r>
    </w:p>
    <w:p w14:paraId="0CB646D6" w14:textId="77777777" w:rsidR="007618DD" w:rsidRPr="007618DD" w:rsidRDefault="007618DD" w:rsidP="007618DD">
      <w:pPr>
        <w:pStyle w:val="ListParagraph"/>
      </w:pPr>
      <w:r w:rsidRPr="007618DD">
        <w:t>In this step, you’ll open and run the SQL script to create and load a database:</w:t>
      </w:r>
    </w:p>
    <w:p w14:paraId="47C82C53" w14:textId="77777777" w:rsidR="007618DD" w:rsidRPr="007618DD" w:rsidRDefault="007618DD" w:rsidP="00AB4496">
      <w:pPr>
        <w:pStyle w:val="ListParagraph"/>
        <w:numPr>
          <w:ilvl w:val="0"/>
          <w:numId w:val="9"/>
        </w:numPr>
      </w:pPr>
      <w:r w:rsidRPr="007618DD">
        <w:rPr>
          <w:b/>
          <w:bCs/>
        </w:rPr>
        <w:t>Open SQL Workbench</w:t>
      </w:r>
      <w:r w:rsidRPr="007618DD">
        <w:t xml:space="preserve">: Open your MySQL Workbench and go to </w:t>
      </w:r>
      <w:r w:rsidRPr="007618DD">
        <w:rPr>
          <w:b/>
          <w:bCs/>
        </w:rPr>
        <w:t>File</w:t>
      </w:r>
      <w:r w:rsidRPr="007618DD">
        <w:t xml:space="preserve"> → </w:t>
      </w:r>
      <w:r w:rsidRPr="007618DD">
        <w:rPr>
          <w:b/>
          <w:bCs/>
        </w:rPr>
        <w:t>Open SQL Script</w:t>
      </w:r>
      <w:r w:rsidRPr="007618DD">
        <w:t>.</w:t>
      </w:r>
    </w:p>
    <w:p w14:paraId="655948E9" w14:textId="77777777" w:rsidR="007618DD" w:rsidRPr="007618DD" w:rsidRDefault="007618DD" w:rsidP="00AB4496">
      <w:pPr>
        <w:pStyle w:val="ListParagraph"/>
        <w:numPr>
          <w:ilvl w:val="0"/>
          <w:numId w:val="9"/>
        </w:numPr>
      </w:pPr>
      <w:r w:rsidRPr="007618DD">
        <w:rPr>
          <w:b/>
          <w:bCs/>
        </w:rPr>
        <w:t>Locate Your File</w:t>
      </w:r>
      <w:r w:rsidRPr="007618DD">
        <w:t>: Navigate to the folder where your SQL script is stored. You’ll see files like “</w:t>
      </w:r>
      <w:proofErr w:type="spellStart"/>
      <w:r w:rsidRPr="007618DD">
        <w:t>northwind.sql</w:t>
      </w:r>
      <w:proofErr w:type="spellEnd"/>
      <w:r w:rsidRPr="007618DD">
        <w:t xml:space="preserve">” or a similar script. Select the script and click </w:t>
      </w:r>
      <w:r w:rsidRPr="007618DD">
        <w:rPr>
          <w:b/>
          <w:bCs/>
        </w:rPr>
        <w:t>Open</w:t>
      </w:r>
      <w:r w:rsidRPr="007618DD">
        <w:t>.</w:t>
      </w:r>
    </w:p>
    <w:p w14:paraId="4CD5290A" w14:textId="267D3112" w:rsidR="007618DD" w:rsidRPr="007618DD" w:rsidRDefault="007618DD" w:rsidP="00AB4496">
      <w:pPr>
        <w:pStyle w:val="ListParagraph"/>
        <w:numPr>
          <w:ilvl w:val="0"/>
          <w:numId w:val="9"/>
        </w:numPr>
      </w:pPr>
      <w:r w:rsidRPr="007618DD">
        <w:rPr>
          <w:b/>
          <w:bCs/>
        </w:rPr>
        <w:t>Run the Script</w:t>
      </w:r>
      <w:r w:rsidRPr="007618DD">
        <w:t xml:space="preserve">: Once the script is loaded, you can run it. Press </w:t>
      </w:r>
      <w:r w:rsidRPr="007618DD">
        <w:rPr>
          <w:b/>
          <w:bCs/>
        </w:rPr>
        <w:t>Ctrl + A</w:t>
      </w:r>
      <w:r w:rsidRPr="007618DD">
        <w:t xml:space="preserve"> (to select all) and then click the </w:t>
      </w:r>
      <w:r w:rsidRPr="007618DD">
        <w:rPr>
          <w:b/>
          <w:bCs/>
        </w:rPr>
        <w:t>Execute</w:t>
      </w:r>
      <w:r w:rsidRPr="007618DD">
        <w:t xml:space="preserve"> button. This will execute all commands in the script.</w:t>
      </w:r>
      <w:r>
        <w:t xml:space="preserve"> </w:t>
      </w:r>
      <w:r w:rsidRPr="007618DD">
        <w:t xml:space="preserve">The script will run and show progress in the </w:t>
      </w:r>
      <w:r w:rsidRPr="007618DD">
        <w:rPr>
          <w:b/>
          <w:bCs/>
        </w:rPr>
        <w:t>Action Output</w:t>
      </w:r>
      <w:r w:rsidRPr="007618DD">
        <w:t xml:space="preserve"> window. If there are no errors, it means your database was successfully created.</w:t>
      </w:r>
    </w:p>
    <w:p w14:paraId="1F888414" w14:textId="24598F78" w:rsidR="007618DD" w:rsidRPr="007618DD" w:rsidRDefault="007618DD" w:rsidP="00AB4496">
      <w:pPr>
        <w:pStyle w:val="ListParagraph"/>
        <w:numPr>
          <w:ilvl w:val="0"/>
          <w:numId w:val="9"/>
        </w:numPr>
        <w:rPr>
          <w:b/>
          <w:bCs/>
        </w:rPr>
      </w:pPr>
      <w:r w:rsidRPr="007618DD">
        <w:rPr>
          <w:b/>
          <w:bCs/>
        </w:rPr>
        <w:t>Refreshing the Schema</w:t>
      </w:r>
      <w:r>
        <w:rPr>
          <w:b/>
          <w:bCs/>
        </w:rPr>
        <w:t xml:space="preserve">: </w:t>
      </w:r>
      <w:r w:rsidRPr="007618DD">
        <w:t>After running the script, you may need to refresh the schema to see the changes:</w:t>
      </w:r>
      <w:r>
        <w:t xml:space="preserve"> </w:t>
      </w:r>
      <w:r w:rsidRPr="007618DD">
        <w:t xml:space="preserve">In your MySQL Workbench, look for the </w:t>
      </w:r>
      <w:r w:rsidRPr="007618DD">
        <w:rPr>
          <w:b/>
          <w:bCs/>
        </w:rPr>
        <w:t>Schemas</w:t>
      </w:r>
      <w:r w:rsidRPr="007618DD">
        <w:t xml:space="preserve"> section. Right-click and select </w:t>
      </w:r>
      <w:r w:rsidRPr="007618DD">
        <w:rPr>
          <w:b/>
          <w:bCs/>
        </w:rPr>
        <w:t>Refresh</w:t>
      </w:r>
      <w:r w:rsidRPr="007618DD">
        <w:t>.</w:t>
      </w:r>
      <w:r>
        <w:t xml:space="preserve"> </w:t>
      </w:r>
      <w:r w:rsidRPr="007618DD">
        <w:t>This will show your newly created database, such as “</w:t>
      </w:r>
      <w:proofErr w:type="spellStart"/>
      <w:r w:rsidRPr="007618DD">
        <w:t>northwind</w:t>
      </w:r>
      <w:proofErr w:type="spellEnd"/>
      <w:r w:rsidRPr="007618DD">
        <w:t>” or any other database defined in your script.</w:t>
      </w:r>
    </w:p>
    <w:p w14:paraId="62C7119A" w14:textId="77777777" w:rsidR="007618DD" w:rsidRDefault="007618DD" w:rsidP="007618DD">
      <w:pPr>
        <w:pStyle w:val="ListParagraph"/>
        <w:rPr>
          <w:b/>
          <w:bCs/>
        </w:rPr>
      </w:pPr>
    </w:p>
    <w:p w14:paraId="533FA53E" w14:textId="7F650D95" w:rsidR="007618DD" w:rsidRPr="007618DD" w:rsidRDefault="007618DD" w:rsidP="007618DD">
      <w:pPr>
        <w:pStyle w:val="ListParagraph"/>
        <w:numPr>
          <w:ilvl w:val="0"/>
          <w:numId w:val="1"/>
        </w:numPr>
        <w:rPr>
          <w:b/>
          <w:bCs/>
        </w:rPr>
      </w:pPr>
      <w:r w:rsidRPr="007618DD">
        <w:rPr>
          <w:b/>
          <w:bCs/>
        </w:rPr>
        <w:t xml:space="preserve"> Loading Data via Command Prompt</w:t>
      </w:r>
    </w:p>
    <w:p w14:paraId="4BB31B48" w14:textId="77777777" w:rsidR="007618DD" w:rsidRPr="007618DD" w:rsidRDefault="007618DD" w:rsidP="007618DD">
      <w:pPr>
        <w:pStyle w:val="ListParagraph"/>
      </w:pPr>
      <w:r w:rsidRPr="007618DD">
        <w:rPr>
          <w:b/>
          <w:bCs/>
        </w:rPr>
        <w:t>For larger datasets</w:t>
      </w:r>
      <w:r w:rsidRPr="007618DD">
        <w:t>, you might need to load data using the command prompt:</w:t>
      </w:r>
    </w:p>
    <w:p w14:paraId="2825F876" w14:textId="77777777" w:rsidR="007618DD" w:rsidRPr="007618DD" w:rsidRDefault="007618DD" w:rsidP="007618DD">
      <w:pPr>
        <w:pStyle w:val="ListParagraph"/>
      </w:pPr>
    </w:p>
    <w:p w14:paraId="6CCADB40" w14:textId="77777777" w:rsidR="005B0D2E" w:rsidRDefault="003006DF" w:rsidP="00AB4496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lastRenderedPageBreak/>
        <w:t xml:space="preserve">Extract the </w:t>
      </w:r>
      <w:proofErr w:type="spellStart"/>
      <w:r w:rsidR="009C781B">
        <w:rPr>
          <w:b/>
          <w:bCs/>
        </w:rPr>
        <w:t>test_db</w:t>
      </w:r>
      <w:proofErr w:type="spellEnd"/>
      <w:r w:rsidR="009C781B">
        <w:rPr>
          <w:b/>
          <w:bCs/>
        </w:rPr>
        <w:t>-master file. Copy and paste</w:t>
      </w:r>
      <w:r w:rsidR="003A6249">
        <w:rPr>
          <w:b/>
          <w:bCs/>
        </w:rPr>
        <w:t xml:space="preserve"> it</w:t>
      </w:r>
      <w:r w:rsidR="002F6327">
        <w:rPr>
          <w:b/>
          <w:bCs/>
        </w:rPr>
        <w:t xml:space="preserve"> in </w:t>
      </w:r>
      <w:r w:rsidR="002F6327" w:rsidRPr="002F6327">
        <w:rPr>
          <w:b/>
          <w:bCs/>
        </w:rPr>
        <w:t>C:\Program Files\MySQL\MySQL Server 8.0\bin</w:t>
      </w:r>
    </w:p>
    <w:p w14:paraId="7A7D6364" w14:textId="3C99A139" w:rsidR="005B0D2E" w:rsidRPr="005B0D2E" w:rsidRDefault="007618DD" w:rsidP="00AB4496">
      <w:pPr>
        <w:pStyle w:val="ListParagraph"/>
        <w:numPr>
          <w:ilvl w:val="0"/>
          <w:numId w:val="10"/>
        </w:numPr>
        <w:rPr>
          <w:b/>
          <w:bCs/>
        </w:rPr>
      </w:pPr>
      <w:r w:rsidRPr="005B0D2E">
        <w:rPr>
          <w:b/>
          <w:bCs/>
        </w:rPr>
        <w:t>Navigate to MySQL</w:t>
      </w:r>
      <w:r w:rsidRPr="007618DD">
        <w:t xml:space="preserve">: </w:t>
      </w:r>
      <w:r w:rsidR="00062A07">
        <w:t xml:space="preserve">Type </w:t>
      </w:r>
      <w:r w:rsidR="00264EB5">
        <w:t xml:space="preserve">Windows + R and type cmd. </w:t>
      </w:r>
      <w:r w:rsidRPr="007618DD">
        <w:t xml:space="preserve">In the command prompt, </w:t>
      </w:r>
      <w:r w:rsidR="00264EB5">
        <w:t xml:space="preserve">navigate to </w:t>
      </w:r>
      <w:r w:rsidR="00C81B2B" w:rsidRPr="005B0D2E">
        <w:rPr>
          <w:b/>
          <w:bCs/>
        </w:rPr>
        <w:t>C:\Program Files\MySQL\MySQL Server 8.0\bin\</w:t>
      </w:r>
      <w:r w:rsidRPr="007618DD">
        <w:t xml:space="preserve"> </w:t>
      </w:r>
      <w:r w:rsidR="00340215">
        <w:t xml:space="preserve">or clear the file path in the file </w:t>
      </w:r>
      <w:proofErr w:type="spellStart"/>
      <w:r w:rsidR="00340215">
        <w:t>exploree</w:t>
      </w:r>
      <w:proofErr w:type="spellEnd"/>
      <w:r w:rsidR="00340215">
        <w:t xml:space="preserve"> and type </w:t>
      </w:r>
      <w:proofErr w:type="spellStart"/>
      <w:r w:rsidR="00340215">
        <w:t>cmd</w:t>
      </w:r>
      <w:proofErr w:type="spellEnd"/>
      <w:r w:rsidR="009E6100">
        <w:t xml:space="preserve"> and hit </w:t>
      </w:r>
      <w:r w:rsidR="009E6100" w:rsidRPr="005B0D2E">
        <w:rPr>
          <w:b/>
          <w:bCs/>
        </w:rPr>
        <w:t>Enter</w:t>
      </w:r>
      <w:r w:rsidR="009E6100">
        <w:t xml:space="preserve">. This will automatically navigate to </w:t>
      </w:r>
      <w:r w:rsidR="009E6100" w:rsidRPr="007618DD">
        <w:t>C:\Program Files\MySQL\MySQL Server 8.0\bin\</w:t>
      </w:r>
      <w:r w:rsidRPr="007618DD">
        <w:t xml:space="preserve"> </w:t>
      </w:r>
    </w:p>
    <w:p w14:paraId="2C7559BA" w14:textId="77777777" w:rsidR="005B0D2E" w:rsidRPr="005B0D2E" w:rsidRDefault="005B0D2E" w:rsidP="00AB4496">
      <w:pPr>
        <w:pStyle w:val="ListParagraph"/>
        <w:numPr>
          <w:ilvl w:val="0"/>
          <w:numId w:val="11"/>
        </w:numPr>
        <w:rPr>
          <w:highlight w:val="yellow"/>
        </w:rPr>
      </w:pPr>
      <w:r>
        <w:rPr>
          <w:b/>
          <w:bCs/>
        </w:rPr>
        <w:t>Commands</w:t>
      </w:r>
      <w:r w:rsidRPr="005B0D2E">
        <w:t>:</w:t>
      </w:r>
    </w:p>
    <w:p w14:paraId="2E8F7EAC" w14:textId="36566BE1" w:rsidR="007026A5" w:rsidRPr="007026A5" w:rsidRDefault="007026A5" w:rsidP="00AB4496">
      <w:pPr>
        <w:pStyle w:val="ListParagraph"/>
        <w:numPr>
          <w:ilvl w:val="0"/>
          <w:numId w:val="11"/>
        </w:numPr>
        <w:rPr>
          <w:highlight w:val="yellow"/>
        </w:rPr>
      </w:pPr>
      <w:r w:rsidRPr="007026A5">
        <w:t>C</w:t>
      </w:r>
      <w:r w:rsidRPr="007026A5">
        <w:rPr>
          <w:highlight w:val="yellow"/>
        </w:rPr>
        <w:t>:\Program Files\MySQL\MySQL Server 8.0\bin&gt;</w:t>
      </w:r>
      <w:proofErr w:type="spellStart"/>
      <w:r w:rsidRPr="007026A5">
        <w:rPr>
          <w:highlight w:val="yellow"/>
        </w:rPr>
        <w:t>mysql</w:t>
      </w:r>
      <w:proofErr w:type="spellEnd"/>
      <w:r w:rsidRPr="007026A5">
        <w:rPr>
          <w:highlight w:val="yellow"/>
        </w:rPr>
        <w:t xml:space="preserve"> -u root -t -p</w:t>
      </w:r>
    </w:p>
    <w:p w14:paraId="51FB650D" w14:textId="77777777" w:rsidR="007026A5" w:rsidRPr="007026A5" w:rsidRDefault="007026A5" w:rsidP="00AB4496">
      <w:pPr>
        <w:pStyle w:val="ListParagraph"/>
        <w:numPr>
          <w:ilvl w:val="0"/>
          <w:numId w:val="11"/>
        </w:numPr>
      </w:pPr>
      <w:r w:rsidRPr="007026A5">
        <w:t>Enter password: **************</w:t>
      </w:r>
    </w:p>
    <w:p w14:paraId="34607206" w14:textId="77777777" w:rsidR="007026A5" w:rsidRPr="007026A5" w:rsidRDefault="007026A5" w:rsidP="00AB4496">
      <w:pPr>
        <w:pStyle w:val="ListParagraph"/>
        <w:numPr>
          <w:ilvl w:val="0"/>
          <w:numId w:val="11"/>
        </w:numPr>
      </w:pPr>
      <w:r w:rsidRPr="007026A5">
        <w:t xml:space="preserve">Welcome to the MySQL monitor.  Commands end </w:t>
      </w:r>
      <w:proofErr w:type="gramStart"/>
      <w:r w:rsidRPr="007026A5">
        <w:t>with ;</w:t>
      </w:r>
      <w:proofErr w:type="gramEnd"/>
      <w:r w:rsidRPr="007026A5">
        <w:t xml:space="preserve"> or \g.</w:t>
      </w:r>
    </w:p>
    <w:p w14:paraId="730322E6" w14:textId="77777777" w:rsidR="007026A5" w:rsidRPr="007026A5" w:rsidRDefault="007026A5" w:rsidP="00AB4496">
      <w:pPr>
        <w:pStyle w:val="ListParagraph"/>
        <w:numPr>
          <w:ilvl w:val="0"/>
          <w:numId w:val="11"/>
        </w:numPr>
      </w:pPr>
      <w:r w:rsidRPr="007026A5">
        <w:t>Your MySQL connection id is 24</w:t>
      </w:r>
    </w:p>
    <w:p w14:paraId="5A5EBFC6" w14:textId="77777777" w:rsidR="007026A5" w:rsidRPr="007026A5" w:rsidRDefault="007026A5" w:rsidP="00AB4496">
      <w:pPr>
        <w:pStyle w:val="ListParagraph"/>
        <w:numPr>
          <w:ilvl w:val="0"/>
          <w:numId w:val="11"/>
        </w:numPr>
      </w:pPr>
      <w:r w:rsidRPr="007026A5">
        <w:t>Server version: 8.0.42 MySQL Community Server - GPL</w:t>
      </w:r>
    </w:p>
    <w:p w14:paraId="7FEFF042" w14:textId="77777777" w:rsidR="007026A5" w:rsidRPr="007026A5" w:rsidRDefault="007026A5" w:rsidP="00AB4496">
      <w:pPr>
        <w:pStyle w:val="ListParagraph"/>
        <w:numPr>
          <w:ilvl w:val="0"/>
          <w:numId w:val="11"/>
        </w:numPr>
      </w:pPr>
    </w:p>
    <w:p w14:paraId="32E1124F" w14:textId="77777777" w:rsidR="007026A5" w:rsidRPr="007026A5" w:rsidRDefault="007026A5" w:rsidP="00AB4496">
      <w:pPr>
        <w:pStyle w:val="ListParagraph"/>
        <w:numPr>
          <w:ilvl w:val="0"/>
          <w:numId w:val="11"/>
        </w:numPr>
      </w:pPr>
      <w:r w:rsidRPr="007026A5">
        <w:t>Copyright (c) 2000, 2025, Oracle and/or its affiliates.</w:t>
      </w:r>
    </w:p>
    <w:p w14:paraId="7F881DC3" w14:textId="77777777" w:rsidR="007026A5" w:rsidRPr="007026A5" w:rsidRDefault="007026A5" w:rsidP="00AB4496">
      <w:pPr>
        <w:pStyle w:val="ListParagraph"/>
        <w:numPr>
          <w:ilvl w:val="0"/>
          <w:numId w:val="11"/>
        </w:numPr>
      </w:pPr>
    </w:p>
    <w:p w14:paraId="23EAC378" w14:textId="77777777" w:rsidR="007026A5" w:rsidRPr="007026A5" w:rsidRDefault="007026A5" w:rsidP="00AB4496">
      <w:pPr>
        <w:pStyle w:val="ListParagraph"/>
        <w:numPr>
          <w:ilvl w:val="0"/>
          <w:numId w:val="11"/>
        </w:numPr>
      </w:pPr>
      <w:r w:rsidRPr="007026A5">
        <w:t>Oracle is a registered trademark of Oracle Corporation and/or its</w:t>
      </w:r>
    </w:p>
    <w:p w14:paraId="00598F5D" w14:textId="77777777" w:rsidR="007026A5" w:rsidRPr="007026A5" w:rsidRDefault="007026A5" w:rsidP="00AB4496">
      <w:pPr>
        <w:pStyle w:val="ListParagraph"/>
        <w:numPr>
          <w:ilvl w:val="0"/>
          <w:numId w:val="11"/>
        </w:numPr>
      </w:pPr>
      <w:r w:rsidRPr="007026A5">
        <w:t>affiliates. Other names may be trademarks of their respective</w:t>
      </w:r>
    </w:p>
    <w:p w14:paraId="06DDA22E" w14:textId="77777777" w:rsidR="007026A5" w:rsidRPr="007026A5" w:rsidRDefault="007026A5" w:rsidP="00AB4496">
      <w:pPr>
        <w:pStyle w:val="ListParagraph"/>
        <w:numPr>
          <w:ilvl w:val="0"/>
          <w:numId w:val="11"/>
        </w:numPr>
      </w:pPr>
      <w:r w:rsidRPr="007026A5">
        <w:t>owners.</w:t>
      </w:r>
    </w:p>
    <w:p w14:paraId="7FA36572" w14:textId="77777777" w:rsidR="007026A5" w:rsidRPr="007026A5" w:rsidRDefault="007026A5" w:rsidP="00AB4496">
      <w:pPr>
        <w:pStyle w:val="ListParagraph"/>
        <w:numPr>
          <w:ilvl w:val="0"/>
          <w:numId w:val="11"/>
        </w:numPr>
      </w:pPr>
    </w:p>
    <w:p w14:paraId="3A77D179" w14:textId="77777777" w:rsidR="007026A5" w:rsidRPr="007026A5" w:rsidRDefault="007026A5" w:rsidP="00AB4496">
      <w:pPr>
        <w:pStyle w:val="ListParagraph"/>
        <w:numPr>
          <w:ilvl w:val="0"/>
          <w:numId w:val="11"/>
        </w:numPr>
      </w:pPr>
      <w:r w:rsidRPr="007026A5">
        <w:t>Type 'help;' or '\h' for help. Type '\c' to clear the current input statement.</w:t>
      </w:r>
    </w:p>
    <w:p w14:paraId="21ABDE75" w14:textId="77777777" w:rsidR="007026A5" w:rsidRPr="007026A5" w:rsidRDefault="007026A5" w:rsidP="00AB4496">
      <w:pPr>
        <w:pStyle w:val="ListParagraph"/>
        <w:numPr>
          <w:ilvl w:val="0"/>
          <w:numId w:val="11"/>
        </w:numPr>
      </w:pPr>
    </w:p>
    <w:p w14:paraId="550F47CD" w14:textId="5981FDA0" w:rsidR="007026A5" w:rsidRPr="004A2EE8" w:rsidRDefault="007026A5" w:rsidP="00AB4496">
      <w:pPr>
        <w:pStyle w:val="ListParagraph"/>
        <w:numPr>
          <w:ilvl w:val="0"/>
          <w:numId w:val="11"/>
        </w:numPr>
        <w:rPr>
          <w:highlight w:val="yellow"/>
        </w:rPr>
      </w:pPr>
      <w:proofErr w:type="spellStart"/>
      <w:r w:rsidRPr="004A2EE8">
        <w:rPr>
          <w:highlight w:val="yellow"/>
        </w:rPr>
        <w:t>mysql</w:t>
      </w:r>
      <w:proofErr w:type="spellEnd"/>
      <w:r w:rsidRPr="004A2EE8">
        <w:rPr>
          <w:highlight w:val="yellow"/>
        </w:rPr>
        <w:t xml:space="preserve">&gt; source </w:t>
      </w:r>
      <w:proofErr w:type="spellStart"/>
      <w:r w:rsidRPr="004A2EE8">
        <w:rPr>
          <w:highlight w:val="yellow"/>
        </w:rPr>
        <w:t>employees.sql</w:t>
      </w:r>
      <w:proofErr w:type="spellEnd"/>
    </w:p>
    <w:p w14:paraId="24EE44D0" w14:textId="77777777" w:rsidR="0021476B" w:rsidRDefault="0021476B" w:rsidP="0021476B">
      <w:pPr>
        <w:pStyle w:val="ListParagraph"/>
      </w:pPr>
    </w:p>
    <w:p w14:paraId="0DDA2B6B" w14:textId="3A673879" w:rsidR="007618DD" w:rsidRDefault="007618DD" w:rsidP="0021476B">
      <w:pPr>
        <w:pStyle w:val="ListParagraph"/>
      </w:pPr>
      <w:r w:rsidRPr="007618DD">
        <w:t>This will execute the SQL script from the command line.</w:t>
      </w:r>
    </w:p>
    <w:p w14:paraId="2E7F88F4" w14:textId="77777777" w:rsidR="00D14D02" w:rsidRDefault="00D14D02" w:rsidP="0021476B">
      <w:pPr>
        <w:pStyle w:val="ListParagraph"/>
      </w:pPr>
    </w:p>
    <w:p w14:paraId="709E09C7" w14:textId="77777777" w:rsidR="00D14D02" w:rsidRPr="007618DD" w:rsidRDefault="00D14D02" w:rsidP="0021476B">
      <w:pPr>
        <w:pStyle w:val="ListParagraph"/>
      </w:pPr>
    </w:p>
    <w:p w14:paraId="644E25DB" w14:textId="77777777" w:rsidR="007618DD" w:rsidRPr="007618DD" w:rsidRDefault="007618DD" w:rsidP="0021476B">
      <w:pPr>
        <w:pStyle w:val="ListParagraph"/>
        <w:rPr>
          <w:lang w:val="en-US"/>
        </w:rPr>
      </w:pPr>
    </w:p>
    <w:p w14:paraId="3F1C45C1" w14:textId="77777777" w:rsidR="004A0179" w:rsidRDefault="004A0179" w:rsidP="004A0179">
      <w:pPr>
        <w:pStyle w:val="ListParagraph"/>
        <w:rPr>
          <w:lang w:val="en-US"/>
        </w:rPr>
      </w:pPr>
    </w:p>
    <w:p w14:paraId="03F2A276" w14:textId="0B0F0B4F" w:rsidR="004A0179" w:rsidRPr="004A0179" w:rsidRDefault="004A0179" w:rsidP="004A017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A0179">
        <w:rPr>
          <w:b/>
          <w:bCs/>
          <w:lang w:val="en-US"/>
        </w:rPr>
        <w:t>Creating a Database</w:t>
      </w:r>
    </w:p>
    <w:p w14:paraId="1026666A" w14:textId="4B93F365" w:rsidR="004A0179" w:rsidRDefault="004A0179" w:rsidP="004A0179">
      <w:pPr>
        <w:pStyle w:val="ListParagraph"/>
        <w:rPr>
          <w:lang w:val="en-US"/>
        </w:rPr>
      </w:pPr>
      <w:r>
        <w:rPr>
          <w:lang w:val="en-US"/>
        </w:rPr>
        <w:t>Think of database as the container that holds all your tables.</w:t>
      </w:r>
    </w:p>
    <w:p w14:paraId="71DABC8D" w14:textId="77777777" w:rsidR="004A0179" w:rsidRDefault="004A0179" w:rsidP="004A0179">
      <w:pPr>
        <w:pStyle w:val="ListParagraph"/>
        <w:rPr>
          <w:lang w:val="en-US"/>
        </w:rPr>
      </w:pPr>
    </w:p>
    <w:p w14:paraId="7D18E97C" w14:textId="007FF90C" w:rsidR="004A0179" w:rsidRPr="004A0179" w:rsidRDefault="004A0179" w:rsidP="00AB449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A0179">
        <w:rPr>
          <w:b/>
          <w:bCs/>
          <w:lang w:val="en-US"/>
        </w:rPr>
        <w:t>Command</w:t>
      </w:r>
      <w:r w:rsidR="00292C8D">
        <w:rPr>
          <w:b/>
          <w:bCs/>
          <w:lang w:val="en-US"/>
        </w:rPr>
        <w:t>s</w:t>
      </w:r>
      <w:r w:rsidRPr="004A0179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Pr="00A85898">
        <w:rPr>
          <w:b/>
          <w:bCs/>
          <w:lang w:val="en-US"/>
        </w:rPr>
        <w:t>CREATE</w:t>
      </w:r>
      <w:r>
        <w:rPr>
          <w:lang w:val="en-US"/>
        </w:rPr>
        <w:t xml:space="preserve"> </w:t>
      </w:r>
      <w:r w:rsidRPr="00A85898">
        <w:rPr>
          <w:b/>
          <w:bCs/>
          <w:lang w:val="en-US"/>
        </w:rPr>
        <w:t>DATABASE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appclick</w:t>
      </w:r>
      <w:proofErr w:type="spellEnd"/>
      <w:r>
        <w:rPr>
          <w:lang w:val="en-US"/>
        </w:rPr>
        <w:t>;</w:t>
      </w:r>
    </w:p>
    <w:p w14:paraId="44DF830D" w14:textId="135093A2" w:rsidR="004A0179" w:rsidRPr="004A0179" w:rsidRDefault="004A0179" w:rsidP="00AB449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This creates a new database named “</w:t>
      </w:r>
      <w:proofErr w:type="spellStart"/>
      <w:r>
        <w:rPr>
          <w:lang w:val="en-US"/>
        </w:rPr>
        <w:t>appclick</w:t>
      </w:r>
      <w:proofErr w:type="spellEnd"/>
      <w:r>
        <w:rPr>
          <w:lang w:val="en-US"/>
        </w:rPr>
        <w:t>”</w:t>
      </w:r>
    </w:p>
    <w:p w14:paraId="49127DD1" w14:textId="1346EEA9" w:rsidR="004A0179" w:rsidRDefault="004A0179" w:rsidP="00AB449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Always end each query with </w:t>
      </w:r>
      <w:r w:rsidR="00A85898">
        <w:rPr>
          <w:lang w:val="en-US"/>
        </w:rPr>
        <w:t>a “</w:t>
      </w:r>
      <w:r w:rsidR="00A85898" w:rsidRPr="00A85898">
        <w:rPr>
          <w:b/>
          <w:bCs/>
          <w:lang w:val="en-US"/>
        </w:rPr>
        <w:t>semicolon (;)”</w:t>
      </w:r>
    </w:p>
    <w:p w14:paraId="4A5FB2A9" w14:textId="369DD9F0" w:rsidR="00A85898" w:rsidRPr="00A85898" w:rsidRDefault="00A85898" w:rsidP="00AB449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After running the query, click the “</w:t>
      </w:r>
      <w:r w:rsidRPr="00A85898">
        <w:rPr>
          <w:b/>
          <w:bCs/>
          <w:lang w:val="en-US"/>
        </w:rPr>
        <w:t>refresh</w:t>
      </w:r>
      <w:r>
        <w:rPr>
          <w:lang w:val="en-US"/>
        </w:rPr>
        <w:t xml:space="preserve"> </w:t>
      </w:r>
      <w:r w:rsidRPr="00A85898">
        <w:rPr>
          <w:b/>
          <w:bCs/>
          <w:lang w:val="en-US"/>
        </w:rPr>
        <w:t>icon</w:t>
      </w:r>
      <w:r>
        <w:rPr>
          <w:lang w:val="en-US"/>
        </w:rPr>
        <w:t>” in Schemas to see your new database.</w:t>
      </w:r>
    </w:p>
    <w:p w14:paraId="0AC0C591" w14:textId="77777777" w:rsidR="00A85898" w:rsidRPr="00A85898" w:rsidRDefault="00A85898" w:rsidP="00A85898">
      <w:pPr>
        <w:pStyle w:val="ListParagraph"/>
        <w:rPr>
          <w:b/>
          <w:bCs/>
          <w:lang w:val="en-US"/>
        </w:rPr>
      </w:pPr>
    </w:p>
    <w:p w14:paraId="569F1555" w14:textId="6E49C972" w:rsidR="00A85898" w:rsidRDefault="00A85898" w:rsidP="00AB449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Using the Database</w:t>
      </w:r>
    </w:p>
    <w:p w14:paraId="1700AE2B" w14:textId="1DF03993" w:rsidR="004A0179" w:rsidRDefault="00A85898" w:rsidP="004A0179">
      <w:pPr>
        <w:pStyle w:val="ListParagraph"/>
        <w:rPr>
          <w:lang w:val="en-US"/>
        </w:rPr>
      </w:pPr>
      <w:r>
        <w:rPr>
          <w:lang w:val="en-US"/>
        </w:rPr>
        <w:t>You must tell MySQL which database you are working in or just double-click the database name from the sidebar.</w:t>
      </w:r>
    </w:p>
    <w:p w14:paraId="32B2992C" w14:textId="77777777" w:rsidR="00A85898" w:rsidRDefault="00A85898" w:rsidP="004A0179">
      <w:pPr>
        <w:pStyle w:val="ListParagraph"/>
        <w:rPr>
          <w:lang w:val="en-US"/>
        </w:rPr>
      </w:pPr>
    </w:p>
    <w:p w14:paraId="7890EC99" w14:textId="622D576E" w:rsidR="00A85898" w:rsidRDefault="00A85898" w:rsidP="00AB4496">
      <w:pPr>
        <w:pStyle w:val="ListParagraph"/>
        <w:numPr>
          <w:ilvl w:val="0"/>
          <w:numId w:val="2"/>
        </w:numPr>
        <w:rPr>
          <w:lang w:val="en-US"/>
        </w:rPr>
      </w:pPr>
      <w:r w:rsidRPr="004A0179">
        <w:rPr>
          <w:b/>
          <w:bCs/>
          <w:lang w:val="en-US"/>
        </w:rPr>
        <w:lastRenderedPageBreak/>
        <w:t>Command</w:t>
      </w:r>
      <w:r w:rsidR="00292C8D">
        <w:rPr>
          <w:b/>
          <w:bCs/>
          <w:lang w:val="en-US"/>
        </w:rPr>
        <w:t>s</w:t>
      </w:r>
      <w:r>
        <w:rPr>
          <w:b/>
          <w:bCs/>
          <w:lang w:val="en-US"/>
        </w:rPr>
        <w:t xml:space="preserve">: USE </w:t>
      </w:r>
      <w:proofErr w:type="spellStart"/>
      <w:r>
        <w:rPr>
          <w:lang w:val="en-US"/>
        </w:rPr>
        <w:t>appclick</w:t>
      </w:r>
      <w:proofErr w:type="spellEnd"/>
      <w:r>
        <w:rPr>
          <w:lang w:val="en-US"/>
        </w:rPr>
        <w:t>;</w:t>
      </w:r>
    </w:p>
    <w:p w14:paraId="5835A52D" w14:textId="77777777" w:rsidR="00A85898" w:rsidRPr="00A85898" w:rsidRDefault="00A85898" w:rsidP="00A85898">
      <w:pPr>
        <w:pStyle w:val="ListParagraph"/>
        <w:rPr>
          <w:lang w:val="en-US"/>
        </w:rPr>
      </w:pPr>
    </w:p>
    <w:p w14:paraId="5A245F33" w14:textId="0B9FAF36" w:rsidR="00A85898" w:rsidRDefault="00A85898" w:rsidP="00AB4496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A85898">
        <w:rPr>
          <w:b/>
          <w:bCs/>
          <w:lang w:val="en-US"/>
        </w:rPr>
        <w:t xml:space="preserve">Creating a Table: </w:t>
      </w:r>
      <w:r w:rsidR="002B3810">
        <w:rPr>
          <w:b/>
          <w:bCs/>
          <w:lang w:val="en-US"/>
        </w:rPr>
        <w:t>S</w:t>
      </w:r>
      <w:r w:rsidRPr="00A85898">
        <w:rPr>
          <w:b/>
          <w:bCs/>
          <w:lang w:val="en-US"/>
        </w:rPr>
        <w:t>taff</w:t>
      </w:r>
    </w:p>
    <w:p w14:paraId="21573B57" w14:textId="3BAF9999" w:rsidR="00A85898" w:rsidRDefault="00A85898" w:rsidP="00A85898">
      <w:pPr>
        <w:pStyle w:val="ListParagraph"/>
        <w:rPr>
          <w:lang w:val="en-US"/>
        </w:rPr>
      </w:pPr>
      <w:proofErr w:type="gramStart"/>
      <w:r>
        <w:rPr>
          <w:lang w:val="en-US"/>
        </w:rPr>
        <w:t>Tables</w:t>
      </w:r>
      <w:proofErr w:type="gramEnd"/>
      <w:r>
        <w:rPr>
          <w:lang w:val="en-US"/>
        </w:rPr>
        <w:t xml:space="preserve"> are like Excel sheets with columns and rows.</w:t>
      </w:r>
    </w:p>
    <w:p w14:paraId="126F06F3" w14:textId="77777777" w:rsidR="00A85898" w:rsidRDefault="00A85898" w:rsidP="00A85898">
      <w:pPr>
        <w:pStyle w:val="ListParagraph"/>
        <w:rPr>
          <w:lang w:val="en-US"/>
        </w:rPr>
      </w:pPr>
    </w:p>
    <w:p w14:paraId="326B7467" w14:textId="0A1BA8F4" w:rsidR="006B1CAA" w:rsidRDefault="00A85898" w:rsidP="00AB4496">
      <w:pPr>
        <w:pStyle w:val="ListParagraph"/>
        <w:numPr>
          <w:ilvl w:val="0"/>
          <w:numId w:val="2"/>
        </w:numPr>
        <w:rPr>
          <w:lang w:val="en-US"/>
        </w:rPr>
      </w:pPr>
      <w:r w:rsidRPr="004A0179">
        <w:rPr>
          <w:b/>
          <w:bCs/>
          <w:lang w:val="en-US"/>
        </w:rPr>
        <w:t>Command</w:t>
      </w:r>
      <w:r w:rsidR="00292C8D">
        <w:rPr>
          <w:b/>
          <w:bCs/>
          <w:lang w:val="en-US"/>
        </w:rPr>
        <w:t>s</w:t>
      </w:r>
      <w:r w:rsidRPr="004A0179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Pr="00A85898">
        <w:rPr>
          <w:b/>
          <w:bCs/>
          <w:lang w:val="en-US"/>
        </w:rPr>
        <w:t>CREATE</w:t>
      </w:r>
      <w:r>
        <w:rPr>
          <w:b/>
          <w:bCs/>
          <w:lang w:val="en-US"/>
        </w:rPr>
        <w:t xml:space="preserve"> TABLE </w:t>
      </w:r>
      <w:r w:rsidR="00D47225">
        <w:rPr>
          <w:lang w:val="en-US"/>
        </w:rPr>
        <w:t>S</w:t>
      </w:r>
      <w:r w:rsidR="00D105A9">
        <w:rPr>
          <w:lang w:val="en-US"/>
        </w:rPr>
        <w:t>taff (</w:t>
      </w:r>
    </w:p>
    <w:p w14:paraId="345F018D" w14:textId="77777777" w:rsidR="006B1CAA" w:rsidRDefault="006B1CAA" w:rsidP="006B1CAA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                            </w:t>
      </w:r>
      <w:proofErr w:type="spellStart"/>
      <w:r>
        <w:rPr>
          <w:lang w:val="en-US"/>
        </w:rPr>
        <w:t>Staff_id</w:t>
      </w:r>
      <w:proofErr w:type="spellEnd"/>
      <w:r>
        <w:rPr>
          <w:lang w:val="en-US"/>
        </w:rPr>
        <w:t xml:space="preserve"> INT,</w:t>
      </w:r>
    </w:p>
    <w:p w14:paraId="048E8CD0" w14:textId="4EB6F57B" w:rsidR="00321701" w:rsidRDefault="006B1CAA" w:rsidP="00034A8A">
      <w:pPr>
        <w:pStyle w:val="ListParagraph"/>
        <w:rPr>
          <w:ins w:id="0" w:author="Microsoft Word" w:date="2025-04-19T13:31:00Z" w16du:dateUtc="2025-04-19T12:31:00Z"/>
          <w:lang w:val="en-US"/>
        </w:rPr>
      </w:pPr>
      <w:r>
        <w:rPr>
          <w:lang w:val="en-US"/>
        </w:rPr>
        <w:t xml:space="preserve">                            </w:t>
      </w:r>
      <w:proofErr w:type="spellStart"/>
      <w:r w:rsidR="00240D36">
        <w:rPr>
          <w:lang w:val="en-US"/>
        </w:rPr>
        <w:t>Staff_name</w:t>
      </w:r>
      <w:proofErr w:type="spellEnd"/>
      <w:r w:rsidR="00321701">
        <w:rPr>
          <w:lang w:val="en-US"/>
        </w:rPr>
        <w:t xml:space="preserve"> </w:t>
      </w:r>
      <w:ins w:id="1" w:author="Microsoft Word" w:date="2025-04-19T13:31:00Z" w16du:dateUtc="2025-04-19T12:31:00Z">
        <w:r w:rsidR="00F901EF">
          <w:rPr>
            <w:lang w:val="en-US"/>
          </w:rPr>
          <w:t>VARCHAR (</w:t>
        </w:r>
        <w:r w:rsidR="00321701">
          <w:rPr>
            <w:lang w:val="en-US"/>
          </w:rPr>
          <w:t>50),</w:t>
        </w:r>
      </w:ins>
    </w:p>
    <w:p w14:paraId="4935D2BB" w14:textId="27F2B721" w:rsidR="00034A8A" w:rsidRDefault="006B1CAA" w:rsidP="00034A8A">
      <w:pPr>
        <w:pStyle w:val="ListParagraph"/>
        <w:rPr>
          <w:lang w:val="en-US"/>
        </w:rPr>
      </w:pPr>
      <w:ins w:id="2" w:author="Microsoft Word" w:date="2025-04-19T13:31:00Z" w16du:dateUtc="2025-04-19T12:31:00Z">
        <w:r>
          <w:rPr>
            <w:lang w:val="en-US"/>
          </w:rPr>
          <w:t xml:space="preserve">    </w:t>
        </w:r>
        <w:r w:rsidR="00321701">
          <w:rPr>
            <w:lang w:val="en-US"/>
          </w:rPr>
          <w:t xml:space="preserve">  </w:t>
        </w:r>
        <w:r w:rsidR="00240965">
          <w:rPr>
            <w:lang w:val="en-US"/>
          </w:rPr>
          <w:tab/>
          <w:t xml:space="preserve">              </w:t>
        </w:r>
        <w:r w:rsidR="00F901EF">
          <w:rPr>
            <w:lang w:val="en-US"/>
          </w:rPr>
          <w:t>Gender CHAR (6),</w:t>
        </w:r>
      </w:ins>
    </w:p>
    <w:p w14:paraId="716BBD03" w14:textId="1F068C25" w:rsidR="00F901EF" w:rsidRDefault="003118DB" w:rsidP="00034A8A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Department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20),</w:t>
      </w:r>
    </w:p>
    <w:p w14:paraId="4C844F88" w14:textId="63E29ECB" w:rsidR="003118DB" w:rsidRDefault="008100C0" w:rsidP="00034A8A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Hire_date</w:t>
      </w:r>
      <w:proofErr w:type="spellEnd"/>
      <w:r>
        <w:rPr>
          <w:lang w:val="en-US"/>
        </w:rPr>
        <w:t xml:space="preserve"> </w:t>
      </w:r>
      <w:r w:rsidR="00CC7EDF">
        <w:rPr>
          <w:lang w:val="en-US"/>
        </w:rPr>
        <w:t>DATE</w:t>
      </w:r>
      <w:r w:rsidR="00155288">
        <w:rPr>
          <w:lang w:val="en-US"/>
        </w:rPr>
        <w:t>,</w:t>
      </w:r>
    </w:p>
    <w:p w14:paraId="06878A52" w14:textId="19A5163B" w:rsidR="00155288" w:rsidRDefault="00155288" w:rsidP="00034A8A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Salary </w:t>
      </w:r>
      <w:proofErr w:type="gramStart"/>
      <w:r>
        <w:rPr>
          <w:lang w:val="en-US"/>
        </w:rPr>
        <w:t>DECIMAL(</w:t>
      </w:r>
      <w:proofErr w:type="gramEnd"/>
      <w:r>
        <w:rPr>
          <w:lang w:val="en-US"/>
        </w:rPr>
        <w:t>10,2),</w:t>
      </w:r>
    </w:p>
    <w:p w14:paraId="15AB1E2B" w14:textId="6488C838" w:rsidR="00155288" w:rsidRDefault="00155288" w:rsidP="00034A8A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PRIMARY KEY (</w:t>
      </w:r>
      <w:proofErr w:type="spellStart"/>
      <w:r w:rsidR="00D47225">
        <w:rPr>
          <w:lang w:val="en-US"/>
        </w:rPr>
        <w:t>Staff_id</w:t>
      </w:r>
      <w:proofErr w:type="spellEnd"/>
      <w:r w:rsidR="00D47225">
        <w:rPr>
          <w:lang w:val="en-US"/>
        </w:rPr>
        <w:t>)</w:t>
      </w:r>
    </w:p>
    <w:p w14:paraId="3D233E34" w14:textId="237B58B6" w:rsidR="00D47225" w:rsidRDefault="00D47225" w:rsidP="00034A8A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);</w:t>
      </w:r>
    </w:p>
    <w:p w14:paraId="03452E20" w14:textId="77777777" w:rsidR="002E590E" w:rsidRPr="00A85898" w:rsidRDefault="002E590E" w:rsidP="00034A8A">
      <w:pPr>
        <w:pStyle w:val="ListParagraph"/>
        <w:rPr>
          <w:lang w:val="en-US"/>
        </w:rPr>
      </w:pPr>
    </w:p>
    <w:p w14:paraId="7DD52BE7" w14:textId="77777777" w:rsidR="002E590E" w:rsidRDefault="004274BE" w:rsidP="00720FDD">
      <w:pPr>
        <w:pStyle w:val="ListParagraph"/>
        <w:rPr>
          <w:b/>
          <w:bCs/>
          <w:lang w:val="en-US"/>
        </w:rPr>
      </w:pPr>
      <w:r w:rsidRPr="002E590E">
        <w:rPr>
          <w:b/>
          <w:bCs/>
          <w:u w:val="single"/>
          <w:lang w:val="en-US"/>
        </w:rPr>
        <w:t>Explanation</w:t>
      </w:r>
      <w:r w:rsidRPr="002E590E">
        <w:rPr>
          <w:b/>
          <w:bCs/>
          <w:lang w:val="en-US"/>
        </w:rPr>
        <w:t>:</w:t>
      </w:r>
      <w:r w:rsidR="00321701" w:rsidRPr="002E590E">
        <w:rPr>
          <w:b/>
          <w:bCs/>
          <w:lang w:val="en-US"/>
        </w:rPr>
        <w:t xml:space="preserve">       </w:t>
      </w:r>
    </w:p>
    <w:p w14:paraId="317B9631" w14:textId="4A4F9CDF" w:rsidR="00A85898" w:rsidRPr="00EC1430" w:rsidRDefault="005B7CD0" w:rsidP="00AB4496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5B7CD0">
        <w:rPr>
          <w:b/>
          <w:bCs/>
          <w:u w:val="single"/>
          <w:lang w:val="en-US"/>
        </w:rPr>
        <w:t>Data types</w:t>
      </w:r>
      <w:r>
        <w:rPr>
          <w:b/>
          <w:bCs/>
          <w:lang w:val="en-US"/>
        </w:rPr>
        <w:t xml:space="preserve">: </w:t>
      </w:r>
      <w:r w:rsidRPr="009834F9">
        <w:rPr>
          <w:lang w:val="en-US"/>
        </w:rPr>
        <w:t>define the kind of value</w:t>
      </w:r>
      <w:r w:rsidR="009834F9" w:rsidRPr="009834F9">
        <w:rPr>
          <w:lang w:val="en-US"/>
        </w:rPr>
        <w:t xml:space="preserve"> a column in a table can hold</w:t>
      </w:r>
      <w:r w:rsidR="009834F9">
        <w:rPr>
          <w:lang w:val="en-US"/>
        </w:rPr>
        <w:t>. They help MySQL</w:t>
      </w:r>
      <w:r w:rsidR="00EC1430">
        <w:rPr>
          <w:lang w:val="en-US"/>
        </w:rPr>
        <w:t xml:space="preserve"> understand:</w:t>
      </w:r>
    </w:p>
    <w:p w14:paraId="5B968ECE" w14:textId="118709BC" w:rsidR="00EC1430" w:rsidRPr="00A735AF" w:rsidRDefault="00377F5E" w:rsidP="00AB4496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How much space to reserve for</w:t>
      </w:r>
      <w:r w:rsidR="00A735AF">
        <w:rPr>
          <w:lang w:val="en-US"/>
        </w:rPr>
        <w:t xml:space="preserve"> the data</w:t>
      </w:r>
    </w:p>
    <w:p w14:paraId="343BE373" w14:textId="6EF40704" w:rsidR="00A735AF" w:rsidRPr="00E97DFD" w:rsidRDefault="00A735AF" w:rsidP="00AB4496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What kind of operations are allowed (</w:t>
      </w:r>
      <w:r w:rsidR="00E97DFD">
        <w:rPr>
          <w:lang w:val="en-US"/>
        </w:rPr>
        <w:t>e.g. Math, Sorting)</w:t>
      </w:r>
    </w:p>
    <w:p w14:paraId="20ADD030" w14:textId="12477594" w:rsidR="00A8218B" w:rsidRPr="00A8218B" w:rsidRDefault="00E97DFD" w:rsidP="00AB4496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 xml:space="preserve">How to protect the data from errors </w:t>
      </w:r>
      <w:r w:rsidR="00420099">
        <w:rPr>
          <w:lang w:val="en-US"/>
        </w:rPr>
        <w:t>(Like adding words together)</w:t>
      </w:r>
    </w:p>
    <w:p w14:paraId="0CD43CFB" w14:textId="77777777" w:rsidR="00A8218B" w:rsidRPr="00A8218B" w:rsidRDefault="00A8218B" w:rsidP="00A8218B">
      <w:pPr>
        <w:pStyle w:val="ListParagraph"/>
        <w:ind w:left="1080"/>
        <w:rPr>
          <w:b/>
          <w:bCs/>
          <w:lang w:val="en-US"/>
        </w:rPr>
      </w:pPr>
    </w:p>
    <w:p w14:paraId="6FBAFEB1" w14:textId="77777777" w:rsidR="00A943D8" w:rsidRDefault="00A943D8" w:rsidP="00A943D8">
      <w:pPr>
        <w:pStyle w:val="ListParagraph"/>
        <w:rPr>
          <w:b/>
          <w:bCs/>
          <w:u w:val="single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943D8" w:rsidRPr="00E717A8" w14:paraId="045478BB" w14:textId="77777777" w:rsidTr="00E717A8">
        <w:trPr>
          <w:jc w:val="center"/>
        </w:trPr>
        <w:tc>
          <w:tcPr>
            <w:tcW w:w="2254" w:type="dxa"/>
          </w:tcPr>
          <w:p w14:paraId="74740414" w14:textId="77777777" w:rsidR="006D3AD4" w:rsidRPr="00E717A8" w:rsidRDefault="006D3AD4" w:rsidP="006D3AD4">
            <w:pPr>
              <w:pStyle w:val="ListParagraph"/>
              <w:jc w:val="center"/>
              <w:rPr>
                <w:b/>
                <w:bCs/>
                <w:lang w:val="en-US"/>
              </w:rPr>
            </w:pPr>
            <w:r w:rsidRPr="00E717A8">
              <w:rPr>
                <w:b/>
                <w:bCs/>
                <w:lang w:val="en-US"/>
              </w:rPr>
              <w:t>Categories of Data Types</w:t>
            </w:r>
          </w:p>
          <w:p w14:paraId="43F2E1DA" w14:textId="77777777" w:rsidR="00A943D8" w:rsidRPr="00E717A8" w:rsidRDefault="00A943D8" w:rsidP="00A943D8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2254" w:type="dxa"/>
          </w:tcPr>
          <w:p w14:paraId="57CF4614" w14:textId="42C0036E" w:rsidR="00A943D8" w:rsidRPr="00E717A8" w:rsidRDefault="006D3AD4" w:rsidP="006D3AD4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E717A8">
              <w:rPr>
                <w:b/>
                <w:bCs/>
                <w:lang w:val="en-US"/>
              </w:rPr>
              <w:t xml:space="preserve">Data </w:t>
            </w:r>
            <w:r w:rsidR="003412BE" w:rsidRPr="00E717A8">
              <w:rPr>
                <w:b/>
                <w:bCs/>
                <w:lang w:val="en-US"/>
              </w:rPr>
              <w:t>Type</w:t>
            </w:r>
          </w:p>
        </w:tc>
        <w:tc>
          <w:tcPr>
            <w:tcW w:w="2254" w:type="dxa"/>
          </w:tcPr>
          <w:p w14:paraId="45C05DF5" w14:textId="15736829" w:rsidR="00A943D8" w:rsidRPr="00E717A8" w:rsidRDefault="003412BE" w:rsidP="00A943D8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E717A8">
              <w:rPr>
                <w:b/>
                <w:bCs/>
                <w:lang w:val="en-US"/>
              </w:rPr>
              <w:t>What it Means</w:t>
            </w:r>
          </w:p>
        </w:tc>
        <w:tc>
          <w:tcPr>
            <w:tcW w:w="2254" w:type="dxa"/>
          </w:tcPr>
          <w:p w14:paraId="7FE16108" w14:textId="537017A7" w:rsidR="00A943D8" w:rsidRPr="00E717A8" w:rsidRDefault="00E717A8" w:rsidP="00E717A8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E717A8">
              <w:rPr>
                <w:b/>
                <w:bCs/>
                <w:lang w:val="en-US"/>
              </w:rPr>
              <w:t>When to Use</w:t>
            </w:r>
          </w:p>
        </w:tc>
      </w:tr>
      <w:tr w:rsidR="00351BED" w:rsidRPr="00E717A8" w14:paraId="44160BE8" w14:textId="77777777" w:rsidTr="00E717A8">
        <w:trPr>
          <w:jc w:val="center"/>
        </w:trPr>
        <w:tc>
          <w:tcPr>
            <w:tcW w:w="2254" w:type="dxa"/>
            <w:vMerge w:val="restart"/>
          </w:tcPr>
          <w:p w14:paraId="705F0C92" w14:textId="77777777" w:rsidR="00351BED" w:rsidRDefault="00351BED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</w:p>
          <w:p w14:paraId="7B0F4E72" w14:textId="77777777" w:rsidR="00351BED" w:rsidRDefault="00351BED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</w:p>
          <w:p w14:paraId="28E57FF2" w14:textId="77777777" w:rsidR="00FC6F7F" w:rsidRDefault="00FC6F7F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</w:p>
          <w:p w14:paraId="1196858C" w14:textId="77777777" w:rsidR="00FC6F7F" w:rsidRDefault="00FC6F7F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</w:p>
          <w:p w14:paraId="23077B35" w14:textId="77777777" w:rsidR="00FC6F7F" w:rsidRDefault="00FC6F7F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</w:p>
          <w:p w14:paraId="4E7DF54B" w14:textId="77777777" w:rsidR="00FC6F7F" w:rsidRDefault="00FC6F7F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</w:p>
          <w:p w14:paraId="37A8451F" w14:textId="710E591F" w:rsidR="00351BED" w:rsidRPr="00E717A8" w:rsidRDefault="0060310B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NUMERIC TYPE</w:t>
            </w:r>
          </w:p>
        </w:tc>
        <w:tc>
          <w:tcPr>
            <w:tcW w:w="2254" w:type="dxa"/>
          </w:tcPr>
          <w:p w14:paraId="4D709006" w14:textId="0E2303A2" w:rsidR="00351BED" w:rsidRPr="00E717A8" w:rsidRDefault="00351BED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</w:t>
            </w:r>
          </w:p>
        </w:tc>
        <w:tc>
          <w:tcPr>
            <w:tcW w:w="2254" w:type="dxa"/>
          </w:tcPr>
          <w:p w14:paraId="7252273E" w14:textId="2B6AA82A" w:rsidR="00351BED" w:rsidRPr="00E717A8" w:rsidRDefault="009075B3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Whole numbers only</w:t>
            </w:r>
          </w:p>
        </w:tc>
        <w:tc>
          <w:tcPr>
            <w:tcW w:w="2254" w:type="dxa"/>
          </w:tcPr>
          <w:p w14:paraId="54B87965" w14:textId="1301288F" w:rsidR="00351BED" w:rsidRPr="00E717A8" w:rsidRDefault="009075B3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Age, ID, Quantity</w:t>
            </w:r>
            <w:r w:rsidR="00A820E9">
              <w:rPr>
                <w:b/>
                <w:bCs/>
                <w:lang w:val="en-US"/>
              </w:rPr>
              <w:t>, Scores</w:t>
            </w:r>
          </w:p>
        </w:tc>
      </w:tr>
      <w:tr w:rsidR="00351BED" w:rsidRPr="00E717A8" w14:paraId="42186EFA" w14:textId="77777777" w:rsidTr="00E717A8">
        <w:trPr>
          <w:jc w:val="center"/>
        </w:trPr>
        <w:tc>
          <w:tcPr>
            <w:tcW w:w="2254" w:type="dxa"/>
            <w:vMerge/>
          </w:tcPr>
          <w:p w14:paraId="1CD3928F" w14:textId="77777777" w:rsidR="00351BED" w:rsidRPr="00E717A8" w:rsidRDefault="00351BED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54" w:type="dxa"/>
          </w:tcPr>
          <w:p w14:paraId="7BAA322A" w14:textId="54923EDE" w:rsidR="00351BED" w:rsidRPr="00E717A8" w:rsidRDefault="00351BED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DECIMAL</w:t>
            </w:r>
            <w:r w:rsidR="00FC6F7F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(</w:t>
            </w:r>
            <w:r w:rsidR="00FC6F7F">
              <w:rPr>
                <w:b/>
                <w:bCs/>
                <w:lang w:val="en-US"/>
              </w:rPr>
              <w:t>X, Y</w:t>
            </w: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2254" w:type="dxa"/>
          </w:tcPr>
          <w:p w14:paraId="4B537AA1" w14:textId="65490F91" w:rsidR="00351BED" w:rsidRPr="00E717A8" w:rsidRDefault="00A820E9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 with decimal X=total, Y=decimals</w:t>
            </w:r>
          </w:p>
        </w:tc>
        <w:tc>
          <w:tcPr>
            <w:tcW w:w="2254" w:type="dxa"/>
          </w:tcPr>
          <w:p w14:paraId="5C94589D" w14:textId="66D47CED" w:rsidR="00351BED" w:rsidRPr="00E717A8" w:rsidRDefault="00A820E9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Money</w:t>
            </w:r>
            <w:r w:rsidR="0018702C">
              <w:rPr>
                <w:b/>
                <w:bCs/>
                <w:lang w:val="en-US"/>
              </w:rPr>
              <w:t>, Salary, Price</w:t>
            </w:r>
          </w:p>
        </w:tc>
      </w:tr>
      <w:tr w:rsidR="00351BED" w:rsidRPr="00E717A8" w14:paraId="2544B5A7" w14:textId="77777777" w:rsidTr="00E717A8">
        <w:trPr>
          <w:jc w:val="center"/>
        </w:trPr>
        <w:tc>
          <w:tcPr>
            <w:tcW w:w="2254" w:type="dxa"/>
            <w:vMerge/>
          </w:tcPr>
          <w:p w14:paraId="3E6654E5" w14:textId="77777777" w:rsidR="00351BED" w:rsidRPr="00E717A8" w:rsidRDefault="00351BED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54" w:type="dxa"/>
          </w:tcPr>
          <w:p w14:paraId="76D3BA7E" w14:textId="1DA71E75" w:rsidR="00351BED" w:rsidRPr="00E717A8" w:rsidRDefault="00351BED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FLOAT</w:t>
            </w:r>
          </w:p>
        </w:tc>
        <w:tc>
          <w:tcPr>
            <w:tcW w:w="2254" w:type="dxa"/>
          </w:tcPr>
          <w:p w14:paraId="33A663CB" w14:textId="344F8ABE" w:rsidR="00351BED" w:rsidRPr="00E717A8" w:rsidRDefault="0018702C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Decimal with floating precision</w:t>
            </w:r>
          </w:p>
        </w:tc>
        <w:tc>
          <w:tcPr>
            <w:tcW w:w="2254" w:type="dxa"/>
          </w:tcPr>
          <w:p w14:paraId="114F2B81" w14:textId="125BC2EE" w:rsidR="00351BED" w:rsidRPr="00E717A8" w:rsidRDefault="0018702C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Height, Weight, Scientific </w:t>
            </w:r>
            <w:r w:rsidR="004E7B54">
              <w:rPr>
                <w:b/>
                <w:bCs/>
                <w:lang w:val="en-US"/>
              </w:rPr>
              <w:t>value</w:t>
            </w:r>
            <w:r>
              <w:rPr>
                <w:b/>
                <w:bCs/>
                <w:lang w:val="en-US"/>
              </w:rPr>
              <w:t>s</w:t>
            </w:r>
          </w:p>
        </w:tc>
      </w:tr>
      <w:tr w:rsidR="00351BED" w:rsidRPr="00E717A8" w14:paraId="213CAFAE" w14:textId="77777777" w:rsidTr="00E717A8">
        <w:trPr>
          <w:jc w:val="center"/>
        </w:trPr>
        <w:tc>
          <w:tcPr>
            <w:tcW w:w="2254" w:type="dxa"/>
            <w:vMerge/>
          </w:tcPr>
          <w:p w14:paraId="57F98D93" w14:textId="77777777" w:rsidR="00351BED" w:rsidRPr="00E717A8" w:rsidRDefault="00351BED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54" w:type="dxa"/>
          </w:tcPr>
          <w:p w14:paraId="1BB92C4D" w14:textId="3ABDD967" w:rsidR="00351BED" w:rsidRPr="00E717A8" w:rsidRDefault="00351BED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DOUBLE</w:t>
            </w:r>
          </w:p>
        </w:tc>
        <w:tc>
          <w:tcPr>
            <w:tcW w:w="2254" w:type="dxa"/>
          </w:tcPr>
          <w:p w14:paraId="29E54F08" w14:textId="2F26077C" w:rsidR="00351BED" w:rsidRPr="00E717A8" w:rsidRDefault="004E7B54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Like FLOAT but with more precision</w:t>
            </w:r>
          </w:p>
        </w:tc>
        <w:tc>
          <w:tcPr>
            <w:tcW w:w="2254" w:type="dxa"/>
          </w:tcPr>
          <w:p w14:paraId="5D159D34" w14:textId="280ACFED" w:rsidR="00351BED" w:rsidRPr="00E717A8" w:rsidRDefault="004E7B54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Advance science or financial calculations</w:t>
            </w:r>
          </w:p>
        </w:tc>
      </w:tr>
      <w:tr w:rsidR="00351BED" w:rsidRPr="00E717A8" w14:paraId="1C9AEAB2" w14:textId="77777777" w:rsidTr="00E717A8">
        <w:trPr>
          <w:jc w:val="center"/>
        </w:trPr>
        <w:tc>
          <w:tcPr>
            <w:tcW w:w="2254" w:type="dxa"/>
            <w:vMerge/>
          </w:tcPr>
          <w:p w14:paraId="302C6D3F" w14:textId="77777777" w:rsidR="00351BED" w:rsidRPr="00E717A8" w:rsidRDefault="00351BED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54" w:type="dxa"/>
          </w:tcPr>
          <w:p w14:paraId="3367C4DB" w14:textId="03FBDA23" w:rsidR="00351BED" w:rsidRPr="00E717A8" w:rsidRDefault="00351BED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TINYINT</w:t>
            </w:r>
          </w:p>
        </w:tc>
        <w:tc>
          <w:tcPr>
            <w:tcW w:w="2254" w:type="dxa"/>
          </w:tcPr>
          <w:p w14:paraId="2EF7DD87" w14:textId="4161CCAC" w:rsidR="00351BED" w:rsidRPr="00E717A8" w:rsidRDefault="00FB23F7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Very small integers (0-255)</w:t>
            </w:r>
          </w:p>
        </w:tc>
        <w:tc>
          <w:tcPr>
            <w:tcW w:w="2254" w:type="dxa"/>
          </w:tcPr>
          <w:p w14:paraId="75FA40F5" w14:textId="1DDCFA63" w:rsidR="00351BED" w:rsidRPr="00E717A8" w:rsidRDefault="00FB23F7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Yes/No </w:t>
            </w:r>
            <w:r w:rsidR="00FC6F7F">
              <w:rPr>
                <w:b/>
                <w:bCs/>
                <w:lang w:val="en-US"/>
              </w:rPr>
              <w:t>values (e.g. Is Active =0 or 1)</w:t>
            </w:r>
          </w:p>
        </w:tc>
      </w:tr>
      <w:tr w:rsidR="008B5D58" w:rsidRPr="00E717A8" w14:paraId="0620F78E" w14:textId="77777777" w:rsidTr="00E717A8">
        <w:trPr>
          <w:jc w:val="center"/>
        </w:trPr>
        <w:tc>
          <w:tcPr>
            <w:tcW w:w="2254" w:type="dxa"/>
            <w:vMerge w:val="restart"/>
          </w:tcPr>
          <w:p w14:paraId="1ED81100" w14:textId="77777777" w:rsidR="008B5D58" w:rsidRDefault="008B5D58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</w:p>
          <w:p w14:paraId="76281B1E" w14:textId="77777777" w:rsidR="004D23B1" w:rsidRDefault="004D23B1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</w:p>
          <w:p w14:paraId="0C0EB719" w14:textId="77777777" w:rsidR="004D23B1" w:rsidRDefault="004D23B1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</w:p>
          <w:p w14:paraId="128079D6" w14:textId="7BA535D2" w:rsidR="008B5D58" w:rsidRPr="00E717A8" w:rsidRDefault="008B5D58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TYPE</w:t>
            </w:r>
          </w:p>
        </w:tc>
        <w:tc>
          <w:tcPr>
            <w:tcW w:w="2254" w:type="dxa"/>
          </w:tcPr>
          <w:p w14:paraId="65CED08C" w14:textId="316CAC04" w:rsidR="008B5D58" w:rsidRPr="00E717A8" w:rsidRDefault="008B5D58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CHAR(N)</w:t>
            </w:r>
          </w:p>
        </w:tc>
        <w:tc>
          <w:tcPr>
            <w:tcW w:w="2254" w:type="dxa"/>
          </w:tcPr>
          <w:p w14:paraId="4A23787B" w14:textId="440C33BF" w:rsidR="008B5D58" w:rsidRPr="00E717A8" w:rsidRDefault="006501E9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Fixed-length text (</w:t>
            </w:r>
            <w:r w:rsidR="00362138">
              <w:rPr>
                <w:b/>
                <w:bCs/>
                <w:lang w:val="en-US"/>
              </w:rPr>
              <w:t>N</w:t>
            </w:r>
            <w:r>
              <w:rPr>
                <w:b/>
                <w:bCs/>
                <w:lang w:val="en-US"/>
              </w:rPr>
              <w:t>-exactness)</w:t>
            </w:r>
          </w:p>
        </w:tc>
        <w:tc>
          <w:tcPr>
            <w:tcW w:w="2254" w:type="dxa"/>
          </w:tcPr>
          <w:p w14:paraId="4DD1D68E" w14:textId="52D13A21" w:rsidR="008B5D58" w:rsidRPr="00E717A8" w:rsidRDefault="006501E9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Codes like Y/N, </w:t>
            </w:r>
            <w:r w:rsidR="000A5EE3">
              <w:rPr>
                <w:b/>
                <w:bCs/>
                <w:lang w:val="en-US"/>
              </w:rPr>
              <w:t>Gender</w:t>
            </w:r>
          </w:p>
        </w:tc>
      </w:tr>
      <w:tr w:rsidR="008B5D58" w:rsidRPr="00E717A8" w14:paraId="479AC088" w14:textId="77777777" w:rsidTr="00E717A8">
        <w:trPr>
          <w:jc w:val="center"/>
        </w:trPr>
        <w:tc>
          <w:tcPr>
            <w:tcW w:w="2254" w:type="dxa"/>
            <w:vMerge/>
          </w:tcPr>
          <w:p w14:paraId="39C5C0A1" w14:textId="77777777" w:rsidR="008B5D58" w:rsidRPr="00E717A8" w:rsidRDefault="008B5D58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54" w:type="dxa"/>
          </w:tcPr>
          <w:p w14:paraId="727BA33F" w14:textId="6D761280" w:rsidR="008B5D58" w:rsidRPr="00E717A8" w:rsidRDefault="008B5D58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VARCHAR(N)</w:t>
            </w:r>
          </w:p>
        </w:tc>
        <w:tc>
          <w:tcPr>
            <w:tcW w:w="2254" w:type="dxa"/>
          </w:tcPr>
          <w:p w14:paraId="0C32A206" w14:textId="0102587B" w:rsidR="008B5D58" w:rsidRPr="00E717A8" w:rsidRDefault="000A5EE3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Variable- Length text (max </w:t>
            </w:r>
            <w:r w:rsidR="00362138">
              <w:rPr>
                <w:b/>
                <w:bCs/>
                <w:lang w:val="en-US"/>
              </w:rPr>
              <w:t>N characters)</w:t>
            </w:r>
          </w:p>
        </w:tc>
        <w:tc>
          <w:tcPr>
            <w:tcW w:w="2254" w:type="dxa"/>
          </w:tcPr>
          <w:p w14:paraId="0D7E76A8" w14:textId="356C4941" w:rsidR="008B5D58" w:rsidRPr="00E717A8" w:rsidRDefault="00362138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Names, Addresses, Titles</w:t>
            </w:r>
          </w:p>
        </w:tc>
      </w:tr>
      <w:tr w:rsidR="008B5D58" w:rsidRPr="00E717A8" w14:paraId="6CAAD9D4" w14:textId="77777777" w:rsidTr="00E717A8">
        <w:trPr>
          <w:jc w:val="center"/>
        </w:trPr>
        <w:tc>
          <w:tcPr>
            <w:tcW w:w="2254" w:type="dxa"/>
            <w:vMerge/>
          </w:tcPr>
          <w:p w14:paraId="16D8EF69" w14:textId="77777777" w:rsidR="008B5D58" w:rsidRPr="00E717A8" w:rsidRDefault="008B5D58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54" w:type="dxa"/>
          </w:tcPr>
          <w:p w14:paraId="1B6545FF" w14:textId="2A776950" w:rsidR="008B5D58" w:rsidRPr="00E717A8" w:rsidRDefault="008B5D58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TEXT</w:t>
            </w:r>
          </w:p>
        </w:tc>
        <w:tc>
          <w:tcPr>
            <w:tcW w:w="2254" w:type="dxa"/>
          </w:tcPr>
          <w:p w14:paraId="173AF99E" w14:textId="4787C512" w:rsidR="008B5D58" w:rsidRPr="00E717A8" w:rsidRDefault="00362138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Large text blocks</w:t>
            </w:r>
          </w:p>
        </w:tc>
        <w:tc>
          <w:tcPr>
            <w:tcW w:w="2254" w:type="dxa"/>
          </w:tcPr>
          <w:p w14:paraId="4C86DBCB" w14:textId="204DECB9" w:rsidR="008B5D58" w:rsidRPr="00E717A8" w:rsidRDefault="00362138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</w:t>
            </w:r>
            <w:r w:rsidR="004D23B1">
              <w:rPr>
                <w:b/>
                <w:bCs/>
                <w:lang w:val="en-US"/>
              </w:rPr>
              <w:t>s</w:t>
            </w:r>
            <w:r>
              <w:rPr>
                <w:b/>
                <w:bCs/>
                <w:lang w:val="en-US"/>
              </w:rPr>
              <w:t>, Description</w:t>
            </w:r>
            <w:r w:rsidR="004D23B1">
              <w:rPr>
                <w:b/>
                <w:bCs/>
                <w:lang w:val="en-US"/>
              </w:rPr>
              <w:t>s, Paragraphs</w:t>
            </w:r>
          </w:p>
        </w:tc>
      </w:tr>
      <w:tr w:rsidR="009807D6" w:rsidRPr="00E717A8" w14:paraId="39D48116" w14:textId="77777777" w:rsidTr="00E717A8">
        <w:trPr>
          <w:jc w:val="center"/>
        </w:trPr>
        <w:tc>
          <w:tcPr>
            <w:tcW w:w="2254" w:type="dxa"/>
            <w:vMerge w:val="restart"/>
          </w:tcPr>
          <w:p w14:paraId="436BEE0D" w14:textId="77777777" w:rsidR="009807D6" w:rsidRDefault="009807D6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</w:p>
          <w:p w14:paraId="7173871C" w14:textId="39EFDFE7" w:rsidR="009807D6" w:rsidRPr="00E717A8" w:rsidRDefault="006D2FCA" w:rsidP="009807D6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DATE AND TIME TYPE</w:t>
            </w:r>
          </w:p>
        </w:tc>
        <w:tc>
          <w:tcPr>
            <w:tcW w:w="2254" w:type="dxa"/>
          </w:tcPr>
          <w:p w14:paraId="781328FE" w14:textId="684AF185" w:rsidR="009807D6" w:rsidRPr="00E717A8" w:rsidRDefault="009807D6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DATE</w:t>
            </w:r>
          </w:p>
        </w:tc>
        <w:tc>
          <w:tcPr>
            <w:tcW w:w="2254" w:type="dxa"/>
          </w:tcPr>
          <w:p w14:paraId="121880CD" w14:textId="516082FA" w:rsidR="009807D6" w:rsidRPr="00E717A8" w:rsidRDefault="003C586C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Stores only the date</w:t>
            </w:r>
            <w:r w:rsidR="000D7BDA">
              <w:rPr>
                <w:b/>
                <w:bCs/>
                <w:lang w:val="en-US"/>
              </w:rPr>
              <w:t xml:space="preserve"> (YYYY-MM_DD)</w:t>
            </w:r>
          </w:p>
        </w:tc>
        <w:tc>
          <w:tcPr>
            <w:tcW w:w="2254" w:type="dxa"/>
          </w:tcPr>
          <w:p w14:paraId="5111FAEF" w14:textId="08934CDE" w:rsidR="009807D6" w:rsidRPr="00E717A8" w:rsidRDefault="000D7BDA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Birthdays, </w:t>
            </w:r>
            <w:r w:rsidR="0061657F">
              <w:rPr>
                <w:b/>
                <w:bCs/>
                <w:lang w:val="en-US"/>
              </w:rPr>
              <w:t>Hire dates</w:t>
            </w:r>
          </w:p>
        </w:tc>
      </w:tr>
      <w:tr w:rsidR="009807D6" w:rsidRPr="00E717A8" w14:paraId="07BDA205" w14:textId="77777777" w:rsidTr="00E717A8">
        <w:trPr>
          <w:jc w:val="center"/>
        </w:trPr>
        <w:tc>
          <w:tcPr>
            <w:tcW w:w="2254" w:type="dxa"/>
            <w:vMerge/>
          </w:tcPr>
          <w:p w14:paraId="2868EFCD" w14:textId="77777777" w:rsidR="009807D6" w:rsidRPr="00E717A8" w:rsidRDefault="009807D6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54" w:type="dxa"/>
          </w:tcPr>
          <w:p w14:paraId="5CC457E6" w14:textId="00EDF81D" w:rsidR="009807D6" w:rsidRPr="00E717A8" w:rsidRDefault="009807D6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</w:t>
            </w:r>
          </w:p>
        </w:tc>
        <w:tc>
          <w:tcPr>
            <w:tcW w:w="2254" w:type="dxa"/>
          </w:tcPr>
          <w:p w14:paraId="35971D8D" w14:textId="6946D63C" w:rsidR="009807D6" w:rsidRDefault="00D7407A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Stores </w:t>
            </w:r>
            <w:proofErr w:type="gramStart"/>
            <w:r>
              <w:rPr>
                <w:b/>
                <w:bCs/>
                <w:lang w:val="en-US"/>
              </w:rPr>
              <w:t>only</w:t>
            </w:r>
            <w:proofErr w:type="gramEnd"/>
            <w:r>
              <w:rPr>
                <w:b/>
                <w:bCs/>
                <w:lang w:val="en-US"/>
              </w:rPr>
              <w:t xml:space="preserve"> time</w:t>
            </w:r>
          </w:p>
          <w:p w14:paraId="736CF6E1" w14:textId="64A6314F" w:rsidR="00D7407A" w:rsidRPr="00E717A8" w:rsidRDefault="00D7407A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(HH:</w:t>
            </w:r>
            <w:proofErr w:type="gramStart"/>
            <w:r>
              <w:rPr>
                <w:b/>
                <w:bCs/>
                <w:lang w:val="en-US"/>
              </w:rPr>
              <w:t>MM:</w:t>
            </w:r>
            <w:r w:rsidR="002E42BD">
              <w:rPr>
                <w:b/>
                <w:bCs/>
                <w:lang w:val="en-US"/>
              </w:rPr>
              <w:t>SS</w:t>
            </w:r>
            <w:proofErr w:type="gramEnd"/>
            <w:r w:rsidR="002E42BD">
              <w:rPr>
                <w:b/>
                <w:bCs/>
                <w:lang w:val="en-US"/>
              </w:rPr>
              <w:t>)</w:t>
            </w:r>
          </w:p>
        </w:tc>
        <w:tc>
          <w:tcPr>
            <w:tcW w:w="2254" w:type="dxa"/>
          </w:tcPr>
          <w:p w14:paraId="36481E42" w14:textId="3551CD5A" w:rsidR="009807D6" w:rsidRPr="00E717A8" w:rsidRDefault="002E42BD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Event time, Shift</w:t>
            </w:r>
            <w:r w:rsidR="003B0B0A">
              <w:rPr>
                <w:b/>
                <w:bCs/>
                <w:lang w:val="en-US"/>
              </w:rPr>
              <w:t xml:space="preserve"> time</w:t>
            </w:r>
          </w:p>
        </w:tc>
      </w:tr>
      <w:tr w:rsidR="009807D6" w:rsidRPr="00E717A8" w14:paraId="6BB1D3BC" w14:textId="77777777" w:rsidTr="00E717A8">
        <w:trPr>
          <w:jc w:val="center"/>
        </w:trPr>
        <w:tc>
          <w:tcPr>
            <w:tcW w:w="2254" w:type="dxa"/>
            <w:vMerge/>
          </w:tcPr>
          <w:p w14:paraId="10FD5DB4" w14:textId="77777777" w:rsidR="009807D6" w:rsidRPr="00E717A8" w:rsidRDefault="009807D6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54" w:type="dxa"/>
          </w:tcPr>
          <w:p w14:paraId="63008B98" w14:textId="26399D22" w:rsidR="009807D6" w:rsidRPr="00E717A8" w:rsidRDefault="009807D6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DATETIME</w:t>
            </w:r>
          </w:p>
        </w:tc>
        <w:tc>
          <w:tcPr>
            <w:tcW w:w="2254" w:type="dxa"/>
          </w:tcPr>
          <w:p w14:paraId="26F831D1" w14:textId="7DC1A5DB" w:rsidR="009807D6" w:rsidRPr="00E717A8" w:rsidRDefault="003B0B0A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Stores date and time tog</w:t>
            </w:r>
            <w:r w:rsidR="009B366F"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lang w:val="en-US"/>
              </w:rPr>
              <w:t>ther</w:t>
            </w:r>
          </w:p>
        </w:tc>
        <w:tc>
          <w:tcPr>
            <w:tcW w:w="2254" w:type="dxa"/>
          </w:tcPr>
          <w:p w14:paraId="1A9BF279" w14:textId="6C4EA8E7" w:rsidR="009807D6" w:rsidRPr="00E717A8" w:rsidRDefault="003B0B0A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Timestamp of a </w:t>
            </w:r>
            <w:r w:rsidR="009B366F">
              <w:rPr>
                <w:b/>
                <w:bCs/>
                <w:lang w:val="en-US"/>
              </w:rPr>
              <w:t>transaction or update</w:t>
            </w:r>
          </w:p>
        </w:tc>
      </w:tr>
      <w:tr w:rsidR="009807D6" w:rsidRPr="00E717A8" w14:paraId="6BC0A2DA" w14:textId="77777777" w:rsidTr="00E717A8">
        <w:trPr>
          <w:jc w:val="center"/>
        </w:trPr>
        <w:tc>
          <w:tcPr>
            <w:tcW w:w="2254" w:type="dxa"/>
            <w:vMerge/>
          </w:tcPr>
          <w:p w14:paraId="5FAE6939" w14:textId="77777777" w:rsidR="009807D6" w:rsidRPr="00E717A8" w:rsidRDefault="009807D6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54" w:type="dxa"/>
          </w:tcPr>
          <w:p w14:paraId="4107923D" w14:textId="4F4AFF88" w:rsidR="009807D6" w:rsidRDefault="009807D6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YEAR</w:t>
            </w:r>
          </w:p>
        </w:tc>
        <w:tc>
          <w:tcPr>
            <w:tcW w:w="2254" w:type="dxa"/>
          </w:tcPr>
          <w:p w14:paraId="5A820287" w14:textId="12EF61D1" w:rsidR="009807D6" w:rsidRPr="00E717A8" w:rsidRDefault="009B366F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Stores only year (YYYY)</w:t>
            </w:r>
          </w:p>
        </w:tc>
        <w:tc>
          <w:tcPr>
            <w:tcW w:w="2254" w:type="dxa"/>
          </w:tcPr>
          <w:p w14:paraId="48A7E31D" w14:textId="7A9C93C2" w:rsidR="009807D6" w:rsidRPr="00E717A8" w:rsidRDefault="00533C7E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Year of Admission</w:t>
            </w:r>
          </w:p>
        </w:tc>
      </w:tr>
      <w:tr w:rsidR="006D2FCA" w:rsidRPr="00E717A8" w14:paraId="02EC960B" w14:textId="77777777" w:rsidTr="00E717A8">
        <w:trPr>
          <w:jc w:val="center"/>
        </w:trPr>
        <w:tc>
          <w:tcPr>
            <w:tcW w:w="2254" w:type="dxa"/>
            <w:vMerge w:val="restart"/>
          </w:tcPr>
          <w:p w14:paraId="1A5B201F" w14:textId="77777777" w:rsidR="006D2FCA" w:rsidRDefault="006D2FCA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</w:p>
          <w:p w14:paraId="583484CC" w14:textId="6D1F8607" w:rsidR="006D2FCA" w:rsidRPr="00E717A8" w:rsidRDefault="006D2FCA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OTHER USEFUL TYPE</w:t>
            </w:r>
          </w:p>
        </w:tc>
        <w:tc>
          <w:tcPr>
            <w:tcW w:w="2254" w:type="dxa"/>
          </w:tcPr>
          <w:p w14:paraId="71D76CD5" w14:textId="71595E78" w:rsidR="006D2FCA" w:rsidRDefault="00533C7E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BOOLEAN</w:t>
            </w:r>
          </w:p>
        </w:tc>
        <w:tc>
          <w:tcPr>
            <w:tcW w:w="2254" w:type="dxa"/>
          </w:tcPr>
          <w:p w14:paraId="707728B4" w14:textId="7F278FA7" w:rsidR="006D2FCA" w:rsidRPr="00E717A8" w:rsidRDefault="00533C7E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True/ False</w:t>
            </w:r>
            <w:r w:rsidR="00542627">
              <w:rPr>
                <w:b/>
                <w:bCs/>
                <w:lang w:val="en-US"/>
              </w:rPr>
              <w:t xml:space="preserve"> (in MySQL its </w:t>
            </w:r>
            <w:proofErr w:type="gramStart"/>
            <w:r w:rsidR="00542627">
              <w:rPr>
                <w:b/>
                <w:bCs/>
                <w:lang w:val="en-US"/>
              </w:rPr>
              <w:t>actually TINYINT</w:t>
            </w:r>
            <w:proofErr w:type="gramEnd"/>
            <w:r w:rsidR="00542627">
              <w:rPr>
                <w:b/>
                <w:bCs/>
                <w:lang w:val="en-US"/>
              </w:rPr>
              <w:t>)</w:t>
            </w:r>
          </w:p>
        </w:tc>
        <w:tc>
          <w:tcPr>
            <w:tcW w:w="2254" w:type="dxa"/>
          </w:tcPr>
          <w:p w14:paraId="26616F03" w14:textId="7BC89403" w:rsidR="006D2FCA" w:rsidRPr="00E717A8" w:rsidRDefault="00542627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Yes/No status (</w:t>
            </w:r>
            <w:r w:rsidR="00A9240B">
              <w:rPr>
                <w:b/>
                <w:bCs/>
                <w:lang w:val="en-US"/>
              </w:rPr>
              <w:t>1=True, 0=False</w:t>
            </w:r>
            <w:r>
              <w:rPr>
                <w:b/>
                <w:bCs/>
                <w:lang w:val="en-US"/>
              </w:rPr>
              <w:t>)</w:t>
            </w:r>
          </w:p>
        </w:tc>
      </w:tr>
      <w:tr w:rsidR="006D2FCA" w:rsidRPr="00E717A8" w14:paraId="635C28FE" w14:textId="77777777" w:rsidTr="00E717A8">
        <w:trPr>
          <w:jc w:val="center"/>
        </w:trPr>
        <w:tc>
          <w:tcPr>
            <w:tcW w:w="2254" w:type="dxa"/>
            <w:vMerge/>
          </w:tcPr>
          <w:p w14:paraId="4944D034" w14:textId="77777777" w:rsidR="006D2FCA" w:rsidRPr="00E717A8" w:rsidRDefault="006D2FCA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54" w:type="dxa"/>
          </w:tcPr>
          <w:p w14:paraId="6FF43B2C" w14:textId="65D53087" w:rsidR="006D2FCA" w:rsidRDefault="00533C7E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ENUM</w:t>
            </w:r>
          </w:p>
        </w:tc>
        <w:tc>
          <w:tcPr>
            <w:tcW w:w="2254" w:type="dxa"/>
          </w:tcPr>
          <w:p w14:paraId="078F077D" w14:textId="518A8470" w:rsidR="006D2FCA" w:rsidRPr="00E717A8" w:rsidRDefault="00A9240B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List of allowed values</w:t>
            </w:r>
          </w:p>
        </w:tc>
        <w:tc>
          <w:tcPr>
            <w:tcW w:w="2254" w:type="dxa"/>
          </w:tcPr>
          <w:p w14:paraId="151F0DAB" w14:textId="148392C7" w:rsidR="006D2FCA" w:rsidRPr="00E717A8" w:rsidRDefault="00A9240B" w:rsidP="00DC26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Gender (‘Male’, ‘Female’</w:t>
            </w:r>
            <w:r w:rsidR="00BC3037">
              <w:rPr>
                <w:b/>
                <w:bCs/>
                <w:lang w:val="en-US"/>
              </w:rPr>
              <w:t>), Roles (‘Admin’, ‘User’)</w:t>
            </w:r>
          </w:p>
        </w:tc>
      </w:tr>
    </w:tbl>
    <w:p w14:paraId="1BE30ECA" w14:textId="77777777" w:rsidR="00A943D8" w:rsidRDefault="00A943D8" w:rsidP="00A943D8">
      <w:pPr>
        <w:pStyle w:val="ListParagraph"/>
        <w:rPr>
          <w:b/>
          <w:bCs/>
          <w:u w:val="single"/>
          <w:lang w:val="en-US"/>
        </w:rPr>
      </w:pPr>
    </w:p>
    <w:p w14:paraId="6AF30272" w14:textId="08116AD6" w:rsidR="00490A1B" w:rsidRPr="002B3810" w:rsidRDefault="00543576" w:rsidP="00AB4496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 xml:space="preserve">Verifying </w:t>
      </w:r>
      <w:r w:rsidR="002B3810">
        <w:rPr>
          <w:b/>
          <w:bCs/>
          <w:lang w:val="en-US"/>
        </w:rPr>
        <w:t>Table Structure</w:t>
      </w:r>
    </w:p>
    <w:p w14:paraId="3BD4E1F1" w14:textId="77777777" w:rsidR="00E00BE3" w:rsidRDefault="00E00BE3" w:rsidP="002B3810">
      <w:pPr>
        <w:pStyle w:val="ListParagraph"/>
        <w:rPr>
          <w:lang w:val="en-US"/>
        </w:rPr>
      </w:pPr>
      <w:r>
        <w:rPr>
          <w:lang w:val="en-US"/>
        </w:rPr>
        <w:t>To check what is inside the table:</w:t>
      </w:r>
    </w:p>
    <w:p w14:paraId="03DACEA0" w14:textId="77777777" w:rsidR="00E00BE3" w:rsidRDefault="00E00BE3" w:rsidP="002B3810">
      <w:pPr>
        <w:pStyle w:val="ListParagraph"/>
        <w:rPr>
          <w:lang w:val="en-US"/>
        </w:rPr>
      </w:pPr>
    </w:p>
    <w:p w14:paraId="17736FEB" w14:textId="642C1482" w:rsidR="00DC0CD0" w:rsidRPr="00DC0CD0" w:rsidRDefault="00DC0CD0" w:rsidP="00AB4496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DC0CD0">
        <w:rPr>
          <w:b/>
          <w:bCs/>
          <w:lang w:val="en-US"/>
        </w:rPr>
        <w:t>Command</w:t>
      </w:r>
      <w:r w:rsidR="00292C8D">
        <w:rPr>
          <w:b/>
          <w:bCs/>
          <w:lang w:val="en-US"/>
        </w:rPr>
        <w:t>s</w:t>
      </w:r>
      <w:r>
        <w:rPr>
          <w:lang w:val="en-US"/>
        </w:rPr>
        <w:t xml:space="preserve">: </w:t>
      </w:r>
      <w:r w:rsidRPr="00DC0CD0">
        <w:rPr>
          <w:b/>
          <w:bCs/>
          <w:lang w:val="en-US"/>
        </w:rPr>
        <w:t>SELECT</w:t>
      </w:r>
      <w:r>
        <w:rPr>
          <w:lang w:val="en-US"/>
        </w:rPr>
        <w:t xml:space="preserve"> *</w:t>
      </w:r>
      <w:r w:rsidRPr="00DC0CD0">
        <w:rPr>
          <w:b/>
          <w:bCs/>
          <w:lang w:val="en-US"/>
        </w:rPr>
        <w:t>FROM</w:t>
      </w:r>
      <w:r>
        <w:rPr>
          <w:lang w:val="en-US"/>
        </w:rPr>
        <w:t xml:space="preserve"> Staff;</w:t>
      </w:r>
    </w:p>
    <w:p w14:paraId="29A368C9" w14:textId="77777777" w:rsidR="00DC0CD0" w:rsidRPr="00DC0CD0" w:rsidRDefault="00DC0CD0" w:rsidP="00DC0CD0">
      <w:pPr>
        <w:pStyle w:val="ListParagraph"/>
        <w:rPr>
          <w:u w:val="single"/>
          <w:lang w:val="en-US"/>
        </w:rPr>
      </w:pPr>
    </w:p>
    <w:p w14:paraId="1FC83BA0" w14:textId="607CB2C0" w:rsidR="00DC0CD0" w:rsidRPr="0071037B" w:rsidRDefault="0071037B" w:rsidP="00AB4496">
      <w:pPr>
        <w:pStyle w:val="ListParagraph"/>
        <w:numPr>
          <w:ilvl w:val="0"/>
          <w:numId w:val="4"/>
        </w:numPr>
        <w:rPr>
          <w:lang w:val="en-US"/>
        </w:rPr>
      </w:pPr>
      <w:r w:rsidRPr="0071037B">
        <w:rPr>
          <w:b/>
          <w:bCs/>
          <w:lang w:val="en-US"/>
        </w:rPr>
        <w:t>Inserting</w:t>
      </w:r>
      <w:r w:rsidRPr="0071037B">
        <w:rPr>
          <w:lang w:val="en-US"/>
        </w:rPr>
        <w:t xml:space="preserve"> </w:t>
      </w:r>
      <w:r w:rsidRPr="0071037B">
        <w:rPr>
          <w:b/>
          <w:bCs/>
          <w:lang w:val="en-US"/>
        </w:rPr>
        <w:t>Data</w:t>
      </w:r>
    </w:p>
    <w:p w14:paraId="7BDEFF1C" w14:textId="522E6D01" w:rsidR="0071037B" w:rsidRDefault="0071037B" w:rsidP="0071037B">
      <w:pPr>
        <w:pStyle w:val="ListParagraph"/>
        <w:rPr>
          <w:lang w:val="en-US"/>
        </w:rPr>
      </w:pPr>
      <w:r>
        <w:rPr>
          <w:lang w:val="en-US"/>
        </w:rPr>
        <w:t xml:space="preserve">To add </w:t>
      </w:r>
      <w:r w:rsidR="00AC30B2">
        <w:rPr>
          <w:lang w:val="en-US"/>
        </w:rPr>
        <w:t>information (a row) into the staff table:</w:t>
      </w:r>
    </w:p>
    <w:p w14:paraId="38DE0175" w14:textId="77777777" w:rsidR="003A49A6" w:rsidRDefault="003A49A6" w:rsidP="0071037B">
      <w:pPr>
        <w:pStyle w:val="ListParagraph"/>
        <w:rPr>
          <w:lang w:val="en-US"/>
        </w:rPr>
      </w:pPr>
    </w:p>
    <w:p w14:paraId="59764559" w14:textId="096AE050" w:rsidR="003A49A6" w:rsidRDefault="003A49A6" w:rsidP="00AB4496">
      <w:pPr>
        <w:pStyle w:val="ListParagraph"/>
        <w:numPr>
          <w:ilvl w:val="0"/>
          <w:numId w:val="2"/>
        </w:numPr>
        <w:rPr>
          <w:lang w:val="en-US"/>
        </w:rPr>
      </w:pPr>
      <w:r w:rsidRPr="00ED60DB">
        <w:rPr>
          <w:b/>
          <w:bCs/>
          <w:lang w:val="en-US"/>
        </w:rPr>
        <w:t>Command</w:t>
      </w:r>
      <w:r w:rsidR="00292C8D">
        <w:rPr>
          <w:b/>
          <w:bCs/>
          <w:lang w:val="en-US"/>
        </w:rPr>
        <w:t>s</w:t>
      </w:r>
      <w:r>
        <w:rPr>
          <w:lang w:val="en-US"/>
        </w:rPr>
        <w:t xml:space="preserve">: </w:t>
      </w:r>
      <w:r w:rsidRPr="00D362B2">
        <w:rPr>
          <w:b/>
          <w:bCs/>
          <w:lang w:val="en-US"/>
        </w:rPr>
        <w:t>INSERT INTO</w:t>
      </w:r>
      <w:r>
        <w:rPr>
          <w:lang w:val="en-US"/>
        </w:rPr>
        <w:t xml:space="preserve"> S</w:t>
      </w:r>
      <w:r w:rsidR="00B758FC">
        <w:rPr>
          <w:lang w:val="en-US"/>
        </w:rPr>
        <w:t xml:space="preserve">taff </w:t>
      </w:r>
      <w:r w:rsidR="00D362B2" w:rsidRPr="00D362B2">
        <w:rPr>
          <w:b/>
          <w:bCs/>
          <w:lang w:val="en-US"/>
        </w:rPr>
        <w:t>VALUES</w:t>
      </w:r>
      <w:r w:rsidR="00D362B2">
        <w:rPr>
          <w:lang w:val="en-US"/>
        </w:rPr>
        <w:t xml:space="preserve"> (</w:t>
      </w:r>
    </w:p>
    <w:p w14:paraId="4615B867" w14:textId="7C80B085" w:rsidR="00B758FC" w:rsidRDefault="00B758FC" w:rsidP="00B758FC">
      <w:pPr>
        <w:pStyle w:val="ListParagraph"/>
        <w:ind w:left="2160"/>
        <w:rPr>
          <w:lang w:val="en-US"/>
        </w:rPr>
      </w:pPr>
      <w:r>
        <w:rPr>
          <w:lang w:val="en-US"/>
        </w:rPr>
        <w:t>1,</w:t>
      </w:r>
    </w:p>
    <w:p w14:paraId="6B431333" w14:textId="0A30AE50" w:rsidR="00B758FC" w:rsidRDefault="00B758FC" w:rsidP="00B758FC">
      <w:pPr>
        <w:pStyle w:val="ListParagraph"/>
        <w:ind w:left="2160"/>
        <w:rPr>
          <w:lang w:val="en-US"/>
        </w:rPr>
      </w:pPr>
      <w:r>
        <w:rPr>
          <w:lang w:val="en-US"/>
        </w:rPr>
        <w:t>‘John Paul’</w:t>
      </w:r>
    </w:p>
    <w:p w14:paraId="61CAF813" w14:textId="0DE06676" w:rsidR="00B758FC" w:rsidRDefault="005E20B1" w:rsidP="00B758FC">
      <w:pPr>
        <w:pStyle w:val="ListParagraph"/>
        <w:ind w:left="2160"/>
        <w:rPr>
          <w:lang w:val="en-US"/>
        </w:rPr>
      </w:pPr>
      <w:r>
        <w:rPr>
          <w:lang w:val="en-US"/>
        </w:rPr>
        <w:t>‘Male’</w:t>
      </w:r>
    </w:p>
    <w:p w14:paraId="244FD912" w14:textId="55C104BD" w:rsidR="005E20B1" w:rsidRDefault="005E20B1" w:rsidP="00B758FC">
      <w:pPr>
        <w:pStyle w:val="ListParagraph"/>
        <w:ind w:left="2160"/>
        <w:rPr>
          <w:lang w:val="en-US"/>
        </w:rPr>
      </w:pPr>
      <w:r>
        <w:rPr>
          <w:lang w:val="en-US"/>
        </w:rPr>
        <w:t>‘Developer’</w:t>
      </w:r>
    </w:p>
    <w:p w14:paraId="68A6CE68" w14:textId="3CEC4DCF" w:rsidR="005E20B1" w:rsidRDefault="005E20B1" w:rsidP="00B758FC">
      <w:pPr>
        <w:pStyle w:val="ListParagraph"/>
        <w:ind w:left="2160"/>
        <w:rPr>
          <w:lang w:val="en-US"/>
        </w:rPr>
      </w:pPr>
      <w:r>
        <w:rPr>
          <w:lang w:val="en-US"/>
        </w:rPr>
        <w:t>‘2022</w:t>
      </w:r>
      <w:r w:rsidR="00D362B2">
        <w:rPr>
          <w:lang w:val="en-US"/>
        </w:rPr>
        <w:t>-11-25</w:t>
      </w:r>
      <w:r>
        <w:rPr>
          <w:lang w:val="en-US"/>
        </w:rPr>
        <w:t>’</w:t>
      </w:r>
    </w:p>
    <w:p w14:paraId="3BD2B9C9" w14:textId="6D9451D8" w:rsidR="00D362B2" w:rsidRDefault="00D362B2" w:rsidP="00B758FC">
      <w:pPr>
        <w:pStyle w:val="ListParagraph"/>
        <w:ind w:left="2160"/>
        <w:rPr>
          <w:lang w:val="en-US"/>
        </w:rPr>
      </w:pPr>
      <w:r>
        <w:rPr>
          <w:lang w:val="en-US"/>
        </w:rPr>
        <w:t>95000.50</w:t>
      </w:r>
    </w:p>
    <w:p w14:paraId="2EA8594D" w14:textId="63FBDC7A" w:rsidR="00D362B2" w:rsidRDefault="00D362B2" w:rsidP="00B758FC">
      <w:pPr>
        <w:pStyle w:val="ListParagraph"/>
        <w:ind w:left="2160"/>
        <w:rPr>
          <w:lang w:val="en-US"/>
        </w:rPr>
      </w:pPr>
      <w:r>
        <w:rPr>
          <w:lang w:val="en-US"/>
        </w:rPr>
        <w:t>);</w:t>
      </w:r>
    </w:p>
    <w:p w14:paraId="40C2E97F" w14:textId="77777777" w:rsidR="00EF04DA" w:rsidRDefault="00EF04DA" w:rsidP="00B758FC">
      <w:pPr>
        <w:pStyle w:val="ListParagraph"/>
        <w:ind w:left="2160"/>
        <w:rPr>
          <w:lang w:val="en-US"/>
        </w:rPr>
      </w:pPr>
    </w:p>
    <w:p w14:paraId="0B9EBE00" w14:textId="4BA685B4" w:rsidR="004852C5" w:rsidRPr="009A1F00" w:rsidRDefault="00EF04DA" w:rsidP="00AB449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Creating another </w:t>
      </w:r>
      <w:r w:rsidR="009A1F00">
        <w:rPr>
          <w:b/>
          <w:bCs/>
          <w:lang w:val="en-US"/>
        </w:rPr>
        <w:t>Table: Students</w:t>
      </w:r>
    </w:p>
    <w:p w14:paraId="3F14800E" w14:textId="77777777" w:rsidR="009A1F00" w:rsidRPr="009A1F00" w:rsidRDefault="009A1F00" w:rsidP="009A1F00">
      <w:pPr>
        <w:pStyle w:val="ListParagraph"/>
        <w:rPr>
          <w:lang w:val="en-US"/>
        </w:rPr>
      </w:pPr>
    </w:p>
    <w:p w14:paraId="7A6B9007" w14:textId="46842B97" w:rsidR="009A1F00" w:rsidRDefault="009A1F00" w:rsidP="00AB44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Commands: </w:t>
      </w:r>
      <w:r w:rsidR="00746E9B">
        <w:rPr>
          <w:b/>
          <w:bCs/>
          <w:lang w:val="en-US"/>
        </w:rPr>
        <w:t xml:space="preserve">CREATE TABLE </w:t>
      </w:r>
      <w:r w:rsidR="00746E9B">
        <w:rPr>
          <w:lang w:val="en-US"/>
        </w:rPr>
        <w:t>Students</w:t>
      </w:r>
      <w:r w:rsidR="00626752">
        <w:rPr>
          <w:lang w:val="en-US"/>
        </w:rPr>
        <w:t xml:space="preserve"> </w:t>
      </w:r>
      <w:r w:rsidR="00746E9B">
        <w:rPr>
          <w:lang w:val="en-US"/>
        </w:rPr>
        <w:t>(</w:t>
      </w:r>
    </w:p>
    <w:p w14:paraId="036D2FB3" w14:textId="0EAEF6FC" w:rsidR="00746E9B" w:rsidRDefault="00D85B08" w:rsidP="00746E9B">
      <w:pPr>
        <w:pStyle w:val="ListParagraph"/>
        <w:ind w:left="2160"/>
        <w:rPr>
          <w:lang w:val="en-US"/>
        </w:rPr>
      </w:pPr>
      <w:proofErr w:type="spellStart"/>
      <w:r>
        <w:rPr>
          <w:lang w:val="en-US"/>
        </w:rPr>
        <w:lastRenderedPageBreak/>
        <w:t>Student_id</w:t>
      </w:r>
      <w:proofErr w:type="spellEnd"/>
      <w:r>
        <w:rPr>
          <w:lang w:val="en-US"/>
        </w:rPr>
        <w:t xml:space="preserve"> INT,</w:t>
      </w:r>
    </w:p>
    <w:p w14:paraId="39F85719" w14:textId="4B0629F3" w:rsidR="00D85B08" w:rsidRDefault="00D85B08" w:rsidP="00746E9B">
      <w:pPr>
        <w:pStyle w:val="ListParagraph"/>
        <w:ind w:left="2160"/>
        <w:rPr>
          <w:lang w:val="en-US"/>
        </w:rPr>
      </w:pPr>
      <w:proofErr w:type="spellStart"/>
      <w:r>
        <w:rPr>
          <w:lang w:val="en-US"/>
        </w:rPr>
        <w:t>Student_name</w:t>
      </w:r>
      <w:proofErr w:type="spellEnd"/>
      <w:r>
        <w:rPr>
          <w:lang w:val="en-US"/>
        </w:rPr>
        <w:t xml:space="preserve"> VARCHAR</w:t>
      </w:r>
      <w:r w:rsidR="00626752">
        <w:rPr>
          <w:lang w:val="en-US"/>
        </w:rPr>
        <w:t xml:space="preserve"> </w:t>
      </w:r>
      <w:r>
        <w:rPr>
          <w:lang w:val="en-US"/>
        </w:rPr>
        <w:t>(30),</w:t>
      </w:r>
    </w:p>
    <w:p w14:paraId="5EA9CD55" w14:textId="21A17B5C" w:rsidR="00D85B08" w:rsidRDefault="00054E67" w:rsidP="00746E9B">
      <w:pPr>
        <w:pStyle w:val="ListParagraph"/>
        <w:ind w:left="2160"/>
        <w:rPr>
          <w:lang w:val="en-US"/>
        </w:rPr>
      </w:pPr>
      <w:r>
        <w:rPr>
          <w:lang w:val="en-US"/>
        </w:rPr>
        <w:t>Gender CHAR</w:t>
      </w:r>
      <w:r w:rsidR="00626752">
        <w:rPr>
          <w:lang w:val="en-US"/>
        </w:rPr>
        <w:t xml:space="preserve"> </w:t>
      </w:r>
      <w:r>
        <w:rPr>
          <w:lang w:val="en-US"/>
        </w:rPr>
        <w:t>(6),</w:t>
      </w:r>
    </w:p>
    <w:p w14:paraId="5A39143D" w14:textId="654ABCE6" w:rsidR="00054E67" w:rsidRDefault="00054E67" w:rsidP="00746E9B">
      <w:pPr>
        <w:pStyle w:val="ListParagraph"/>
        <w:ind w:left="2160"/>
        <w:rPr>
          <w:lang w:val="en-US"/>
        </w:rPr>
      </w:pPr>
      <w:r>
        <w:rPr>
          <w:lang w:val="en-US"/>
        </w:rPr>
        <w:t>Course VARCHAR</w:t>
      </w:r>
      <w:r w:rsidR="00374995">
        <w:rPr>
          <w:lang w:val="en-US"/>
        </w:rPr>
        <w:t xml:space="preserve"> (30),</w:t>
      </w:r>
    </w:p>
    <w:p w14:paraId="7E3E4A26" w14:textId="39F38D42" w:rsidR="00374995" w:rsidRDefault="00374995" w:rsidP="00746E9B">
      <w:pPr>
        <w:pStyle w:val="ListParagraph"/>
        <w:ind w:left="2160"/>
        <w:rPr>
          <w:lang w:val="en-US"/>
        </w:rPr>
      </w:pPr>
      <w:r>
        <w:rPr>
          <w:lang w:val="en-US"/>
        </w:rPr>
        <w:t>Age INT,</w:t>
      </w:r>
    </w:p>
    <w:p w14:paraId="51460A56" w14:textId="4DF2E9AA" w:rsidR="00374995" w:rsidRDefault="00374995" w:rsidP="00746E9B">
      <w:pPr>
        <w:pStyle w:val="ListParagraph"/>
        <w:ind w:left="2160"/>
        <w:rPr>
          <w:lang w:val="en-US"/>
        </w:rPr>
      </w:pPr>
      <w:r>
        <w:rPr>
          <w:lang w:val="en-US"/>
        </w:rPr>
        <w:t>Height FLOAT,</w:t>
      </w:r>
    </w:p>
    <w:p w14:paraId="09DAAEDA" w14:textId="5789114D" w:rsidR="00374995" w:rsidRDefault="00374995" w:rsidP="00746E9B">
      <w:pPr>
        <w:pStyle w:val="ListParagraph"/>
        <w:ind w:left="2160"/>
        <w:rPr>
          <w:lang w:val="en-US"/>
        </w:rPr>
      </w:pPr>
      <w:proofErr w:type="spellStart"/>
      <w:r>
        <w:rPr>
          <w:lang w:val="en-US"/>
        </w:rPr>
        <w:t>S</w:t>
      </w:r>
      <w:r w:rsidR="001139A6">
        <w:rPr>
          <w:lang w:val="en-US"/>
        </w:rPr>
        <w:t>tudy_mode</w:t>
      </w:r>
      <w:proofErr w:type="spellEnd"/>
      <w:r w:rsidR="001139A6">
        <w:rPr>
          <w:lang w:val="en-US"/>
        </w:rPr>
        <w:t xml:space="preserve"> VARCHAR</w:t>
      </w:r>
      <w:r w:rsidR="00626752">
        <w:rPr>
          <w:lang w:val="en-US"/>
        </w:rPr>
        <w:t xml:space="preserve"> </w:t>
      </w:r>
      <w:r w:rsidR="001139A6">
        <w:rPr>
          <w:lang w:val="en-US"/>
        </w:rPr>
        <w:t>(20),</w:t>
      </w:r>
    </w:p>
    <w:p w14:paraId="12F9D211" w14:textId="6AA92DC7" w:rsidR="001139A6" w:rsidRDefault="001139A6" w:rsidP="00746E9B">
      <w:pPr>
        <w:pStyle w:val="ListParagraph"/>
        <w:ind w:left="2160"/>
        <w:rPr>
          <w:lang w:val="en-US"/>
        </w:rPr>
      </w:pPr>
      <w:proofErr w:type="spellStart"/>
      <w:r>
        <w:rPr>
          <w:lang w:val="en-US"/>
        </w:rPr>
        <w:t>Staff_id</w:t>
      </w:r>
      <w:proofErr w:type="spellEnd"/>
      <w:r>
        <w:rPr>
          <w:lang w:val="en-US"/>
        </w:rPr>
        <w:t xml:space="preserve"> INT,</w:t>
      </w:r>
    </w:p>
    <w:p w14:paraId="56F5C063" w14:textId="01C5C599" w:rsidR="00FA1E42" w:rsidRDefault="00FA1E42" w:rsidP="00746E9B">
      <w:pPr>
        <w:pStyle w:val="ListParagraph"/>
        <w:ind w:left="2160"/>
        <w:rPr>
          <w:lang w:val="en-US"/>
        </w:rPr>
      </w:pPr>
      <w:r>
        <w:rPr>
          <w:lang w:val="en-US"/>
        </w:rPr>
        <w:t>PRIMARY KEY (</w:t>
      </w:r>
      <w:proofErr w:type="spellStart"/>
      <w:r>
        <w:rPr>
          <w:lang w:val="en-US"/>
        </w:rPr>
        <w:t>Student_id</w:t>
      </w:r>
      <w:proofErr w:type="spellEnd"/>
      <w:r>
        <w:rPr>
          <w:lang w:val="en-US"/>
        </w:rPr>
        <w:t>),</w:t>
      </w:r>
    </w:p>
    <w:p w14:paraId="1F9FBDA8" w14:textId="354F424C" w:rsidR="009072B0" w:rsidRDefault="009072B0" w:rsidP="00746E9B">
      <w:pPr>
        <w:pStyle w:val="ListParagraph"/>
        <w:ind w:left="2160"/>
        <w:rPr>
          <w:lang w:val="en-US"/>
        </w:rPr>
      </w:pPr>
      <w:r>
        <w:rPr>
          <w:lang w:val="en-US"/>
        </w:rPr>
        <w:t>FOREIGN KEY</w:t>
      </w:r>
      <w:r w:rsidR="008E12B0">
        <w:rPr>
          <w:lang w:val="en-US"/>
        </w:rPr>
        <w:t xml:space="preserve"> (</w:t>
      </w:r>
      <w:proofErr w:type="spellStart"/>
      <w:r w:rsidR="008E12B0">
        <w:rPr>
          <w:lang w:val="en-US"/>
        </w:rPr>
        <w:t>Staff_id</w:t>
      </w:r>
      <w:proofErr w:type="spellEnd"/>
      <w:r w:rsidR="008E12B0">
        <w:rPr>
          <w:lang w:val="en-US"/>
        </w:rPr>
        <w:t xml:space="preserve">) REFERENCES </w:t>
      </w:r>
      <w:proofErr w:type="gramStart"/>
      <w:r w:rsidR="008E12B0">
        <w:rPr>
          <w:lang w:val="en-US"/>
        </w:rPr>
        <w:t>Staff(</w:t>
      </w:r>
      <w:proofErr w:type="spellStart"/>
      <w:proofErr w:type="gramEnd"/>
      <w:r w:rsidR="008E12B0">
        <w:rPr>
          <w:lang w:val="en-US"/>
        </w:rPr>
        <w:t>Staff_</w:t>
      </w:r>
      <w:r w:rsidR="00626752">
        <w:rPr>
          <w:lang w:val="en-US"/>
        </w:rPr>
        <w:t>id</w:t>
      </w:r>
      <w:proofErr w:type="spellEnd"/>
      <w:r w:rsidR="00626752">
        <w:rPr>
          <w:lang w:val="en-US"/>
        </w:rPr>
        <w:t>)</w:t>
      </w:r>
    </w:p>
    <w:p w14:paraId="2998A0D2" w14:textId="434AA4CF" w:rsidR="00626752" w:rsidRDefault="00626752" w:rsidP="00746E9B">
      <w:pPr>
        <w:pStyle w:val="ListParagraph"/>
        <w:ind w:left="2160"/>
        <w:rPr>
          <w:lang w:val="en-US"/>
        </w:rPr>
      </w:pPr>
      <w:r>
        <w:rPr>
          <w:lang w:val="en-US"/>
        </w:rPr>
        <w:t>);</w:t>
      </w:r>
    </w:p>
    <w:p w14:paraId="5EF1EF13" w14:textId="77777777" w:rsidR="00844D7A" w:rsidRDefault="00844D7A" w:rsidP="00844D7A">
      <w:pPr>
        <w:rPr>
          <w:lang w:val="en-US"/>
        </w:rPr>
      </w:pPr>
    </w:p>
    <w:p w14:paraId="05BBCA20" w14:textId="0676E4A6" w:rsidR="00844D7A" w:rsidRDefault="000E6D54" w:rsidP="00AB449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Foreign key is a way to connect tables</w:t>
      </w:r>
    </w:p>
    <w:p w14:paraId="4CB60A7F" w14:textId="77777777" w:rsidR="00FC6219" w:rsidRDefault="00FC6219" w:rsidP="009677BD">
      <w:pPr>
        <w:pStyle w:val="ListParagraph"/>
        <w:rPr>
          <w:lang w:val="en-US"/>
        </w:rPr>
      </w:pPr>
    </w:p>
    <w:p w14:paraId="44903A75" w14:textId="558D7C89" w:rsidR="009677BD" w:rsidRPr="00634107" w:rsidRDefault="009677BD" w:rsidP="00AB4496">
      <w:pPr>
        <w:pStyle w:val="ListParagraph"/>
        <w:numPr>
          <w:ilvl w:val="0"/>
          <w:numId w:val="4"/>
        </w:numPr>
        <w:rPr>
          <w:lang w:val="en-US"/>
        </w:rPr>
      </w:pPr>
      <w:r w:rsidRPr="00634107">
        <w:rPr>
          <w:b/>
          <w:bCs/>
          <w:lang w:val="en-US"/>
        </w:rPr>
        <w:t>Adding</w:t>
      </w:r>
      <w:r>
        <w:rPr>
          <w:lang w:val="en-US"/>
        </w:rPr>
        <w:t xml:space="preserve"> </w:t>
      </w:r>
      <w:r w:rsidRPr="00634107">
        <w:rPr>
          <w:b/>
          <w:bCs/>
          <w:lang w:val="en-US"/>
        </w:rPr>
        <w:t>Students</w:t>
      </w:r>
    </w:p>
    <w:p w14:paraId="2E119ECD" w14:textId="77777777" w:rsidR="00634107" w:rsidRPr="00634107" w:rsidRDefault="00634107" w:rsidP="00634107">
      <w:pPr>
        <w:pStyle w:val="ListParagraph"/>
        <w:rPr>
          <w:lang w:val="en-US"/>
        </w:rPr>
      </w:pPr>
    </w:p>
    <w:p w14:paraId="68660D1A" w14:textId="23944013" w:rsidR="00634107" w:rsidRPr="003B40B1" w:rsidRDefault="00634107" w:rsidP="00AB44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Command</w:t>
      </w:r>
      <w:r w:rsidR="00292C8D">
        <w:rPr>
          <w:b/>
          <w:bCs/>
          <w:lang w:val="en-US"/>
        </w:rPr>
        <w:t>s</w:t>
      </w:r>
      <w:r>
        <w:rPr>
          <w:b/>
          <w:bCs/>
          <w:lang w:val="en-US"/>
        </w:rPr>
        <w:t xml:space="preserve">: </w:t>
      </w:r>
      <w:r w:rsidR="00041A4D">
        <w:rPr>
          <w:b/>
          <w:bCs/>
          <w:lang w:val="en-US"/>
        </w:rPr>
        <w:t xml:space="preserve">INSERT INTO </w:t>
      </w:r>
      <w:r w:rsidR="00041A4D" w:rsidRPr="006E5DE0">
        <w:rPr>
          <w:lang w:val="en-US"/>
        </w:rPr>
        <w:t>Students</w:t>
      </w:r>
      <w:r w:rsidR="003B40B1">
        <w:rPr>
          <w:b/>
          <w:bCs/>
          <w:lang w:val="en-US"/>
        </w:rPr>
        <w:t xml:space="preserve"> VALUES (</w:t>
      </w:r>
    </w:p>
    <w:p w14:paraId="0448B3A1" w14:textId="3A505DE2" w:rsidR="003B40B1" w:rsidRDefault="006E5DE0" w:rsidP="003B40B1">
      <w:pPr>
        <w:pStyle w:val="ListParagraph"/>
        <w:ind w:left="2160"/>
        <w:rPr>
          <w:lang w:val="en-US"/>
        </w:rPr>
      </w:pPr>
      <w:r>
        <w:rPr>
          <w:lang w:val="en-US"/>
        </w:rPr>
        <w:t>1,</w:t>
      </w:r>
    </w:p>
    <w:p w14:paraId="67697983" w14:textId="44A4FF1F" w:rsidR="006E5DE0" w:rsidRDefault="006E5DE0" w:rsidP="003B40B1">
      <w:pPr>
        <w:pStyle w:val="ListParagraph"/>
        <w:ind w:left="2160"/>
        <w:rPr>
          <w:lang w:val="en-US"/>
        </w:rPr>
      </w:pPr>
      <w:r>
        <w:rPr>
          <w:lang w:val="en-US"/>
        </w:rPr>
        <w:t>‘Mary Jane’,</w:t>
      </w:r>
    </w:p>
    <w:p w14:paraId="008AEBD2" w14:textId="0440BDAD" w:rsidR="006E5DE0" w:rsidRDefault="00030852" w:rsidP="003B40B1">
      <w:pPr>
        <w:pStyle w:val="ListParagraph"/>
        <w:ind w:left="2160"/>
        <w:rPr>
          <w:lang w:val="en-US"/>
        </w:rPr>
      </w:pPr>
      <w:r>
        <w:rPr>
          <w:lang w:val="en-US"/>
        </w:rPr>
        <w:t>‘Female’,</w:t>
      </w:r>
    </w:p>
    <w:p w14:paraId="5786FA9C" w14:textId="7F8D527B" w:rsidR="00030852" w:rsidRDefault="00030852" w:rsidP="003B40B1">
      <w:pPr>
        <w:pStyle w:val="ListParagraph"/>
        <w:ind w:left="2160"/>
        <w:rPr>
          <w:lang w:val="en-US"/>
        </w:rPr>
      </w:pPr>
      <w:r>
        <w:rPr>
          <w:lang w:val="en-US"/>
        </w:rPr>
        <w:t>‘Data Analysis’,</w:t>
      </w:r>
    </w:p>
    <w:p w14:paraId="4978ADB2" w14:textId="177F3733" w:rsidR="00030852" w:rsidRDefault="00030852" w:rsidP="003B40B1">
      <w:pPr>
        <w:pStyle w:val="ListParagraph"/>
        <w:ind w:left="2160"/>
        <w:rPr>
          <w:lang w:val="en-US"/>
        </w:rPr>
      </w:pPr>
      <w:r>
        <w:rPr>
          <w:lang w:val="en-US"/>
        </w:rPr>
        <w:t>22,</w:t>
      </w:r>
    </w:p>
    <w:p w14:paraId="5E4E9B6A" w14:textId="4CBA07D8" w:rsidR="00ED2764" w:rsidRDefault="00ED2764" w:rsidP="003B40B1">
      <w:pPr>
        <w:pStyle w:val="ListParagraph"/>
        <w:ind w:left="2160"/>
        <w:rPr>
          <w:lang w:val="en-US"/>
        </w:rPr>
      </w:pPr>
      <w:r>
        <w:rPr>
          <w:lang w:val="en-US"/>
        </w:rPr>
        <w:t>55,</w:t>
      </w:r>
    </w:p>
    <w:p w14:paraId="0285D78B" w14:textId="50E3157A" w:rsidR="00ED2764" w:rsidRDefault="00ED2764" w:rsidP="003B40B1">
      <w:pPr>
        <w:pStyle w:val="ListParagraph"/>
        <w:ind w:left="2160"/>
        <w:rPr>
          <w:lang w:val="en-US"/>
        </w:rPr>
      </w:pPr>
      <w:r>
        <w:rPr>
          <w:lang w:val="en-US"/>
        </w:rPr>
        <w:t>‘Virtual’,</w:t>
      </w:r>
    </w:p>
    <w:p w14:paraId="69040483" w14:textId="5A2E0169" w:rsidR="00ED2764" w:rsidRDefault="00ED2764" w:rsidP="003B40B1">
      <w:pPr>
        <w:pStyle w:val="ListParagraph"/>
        <w:ind w:left="2160"/>
        <w:rPr>
          <w:lang w:val="en-US"/>
        </w:rPr>
      </w:pPr>
      <w:r>
        <w:rPr>
          <w:lang w:val="en-US"/>
        </w:rPr>
        <w:t>1</w:t>
      </w:r>
    </w:p>
    <w:p w14:paraId="38BF0600" w14:textId="3C72EF0F" w:rsidR="00ED2764" w:rsidRDefault="00ED2764" w:rsidP="003B40B1">
      <w:pPr>
        <w:pStyle w:val="ListParagraph"/>
        <w:ind w:left="2160"/>
        <w:rPr>
          <w:lang w:val="en-US"/>
        </w:rPr>
      </w:pPr>
      <w:r>
        <w:rPr>
          <w:lang w:val="en-US"/>
        </w:rPr>
        <w:t>);</w:t>
      </w:r>
    </w:p>
    <w:p w14:paraId="01475E1C" w14:textId="77777777" w:rsidR="003E3468" w:rsidRDefault="003E3468" w:rsidP="003E3468">
      <w:pPr>
        <w:rPr>
          <w:lang w:val="en-US"/>
        </w:rPr>
      </w:pPr>
    </w:p>
    <w:p w14:paraId="1EC20AA5" w14:textId="77777777" w:rsidR="003E3468" w:rsidRDefault="003E3468" w:rsidP="003E3468">
      <w:pPr>
        <w:rPr>
          <w:lang w:val="en-US"/>
        </w:rPr>
      </w:pPr>
    </w:p>
    <w:p w14:paraId="65BE9519" w14:textId="395941C7" w:rsidR="00811365" w:rsidRDefault="00811365">
      <w:pPr>
        <w:rPr>
          <w:lang w:val="en-US"/>
        </w:rPr>
      </w:pPr>
      <w:r>
        <w:rPr>
          <w:lang w:val="en-US"/>
        </w:rPr>
        <w:br w:type="page"/>
      </w:r>
    </w:p>
    <w:p w14:paraId="303D4B4E" w14:textId="1AEF4178" w:rsidR="003E3468" w:rsidRDefault="00811365" w:rsidP="00811365">
      <w:pPr>
        <w:jc w:val="center"/>
        <w:rPr>
          <w:lang w:val="en-US"/>
        </w:rPr>
      </w:pPr>
      <w:r>
        <w:rPr>
          <w:lang w:val="en-US"/>
        </w:rPr>
        <w:lastRenderedPageBreak/>
        <w:t>LECTURE TWO</w:t>
      </w:r>
    </w:p>
    <w:p w14:paraId="020C735F" w14:textId="6F20FF8A" w:rsidR="00947033" w:rsidRDefault="00947033" w:rsidP="00811365">
      <w:pPr>
        <w:jc w:val="center"/>
        <w:rPr>
          <w:lang w:val="en-US"/>
        </w:rPr>
      </w:pPr>
      <w:r>
        <w:rPr>
          <w:lang w:val="en-US"/>
        </w:rPr>
        <w:t>UNDERSTANDING DATABASE CONSTRAINTS</w:t>
      </w:r>
    </w:p>
    <w:p w14:paraId="15C9C983" w14:textId="0379982C" w:rsidR="00C119DD" w:rsidRPr="00E7367F" w:rsidRDefault="00C119DD" w:rsidP="00AB4496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E7367F">
        <w:rPr>
          <w:b/>
          <w:bCs/>
          <w:lang w:val="en-US"/>
        </w:rPr>
        <w:t>What are Constraints?</w:t>
      </w:r>
    </w:p>
    <w:p w14:paraId="0B1D23BA" w14:textId="5AB81FCB" w:rsidR="005B0BBD" w:rsidRDefault="00A778E8" w:rsidP="00E7367F">
      <w:pPr>
        <w:pStyle w:val="ListParagraph"/>
        <w:rPr>
          <w:lang w:val="en-US"/>
        </w:rPr>
      </w:pPr>
      <w:r>
        <w:rPr>
          <w:lang w:val="en-US"/>
        </w:rPr>
        <w:t xml:space="preserve">In databases, constraints are like rules that help ensure </w:t>
      </w:r>
      <w:r w:rsidR="00EB61B3">
        <w:rPr>
          <w:lang w:val="en-US"/>
        </w:rPr>
        <w:t>the “</w:t>
      </w:r>
      <w:r w:rsidR="00C00329">
        <w:rPr>
          <w:b/>
          <w:bCs/>
          <w:lang w:val="en-US"/>
        </w:rPr>
        <w:t>quality</w:t>
      </w:r>
      <w:r w:rsidR="00C00329">
        <w:rPr>
          <w:lang w:val="en-US"/>
        </w:rPr>
        <w:t xml:space="preserve">” </w:t>
      </w:r>
      <w:r w:rsidR="00C00329">
        <w:rPr>
          <w:b/>
          <w:bCs/>
          <w:lang w:val="en-US"/>
        </w:rPr>
        <w:t>and</w:t>
      </w:r>
      <w:r w:rsidR="00EB61B3">
        <w:rPr>
          <w:lang w:val="en-US"/>
        </w:rPr>
        <w:t xml:space="preserve"> ‘</w:t>
      </w:r>
      <w:r w:rsidR="00EB61B3">
        <w:rPr>
          <w:b/>
          <w:bCs/>
          <w:lang w:val="en-US"/>
        </w:rPr>
        <w:t>structure</w:t>
      </w:r>
      <w:r w:rsidR="00EB61B3">
        <w:rPr>
          <w:lang w:val="en-US"/>
        </w:rPr>
        <w:t>’</w:t>
      </w:r>
      <w:r w:rsidR="00C00329">
        <w:rPr>
          <w:lang w:val="en-US"/>
        </w:rPr>
        <w:t xml:space="preserve"> of the data. They</w:t>
      </w:r>
      <w:r w:rsidR="00B34CC1">
        <w:rPr>
          <w:lang w:val="en-US"/>
        </w:rPr>
        <w:t xml:space="preserve"> </w:t>
      </w:r>
      <w:r w:rsidR="00C00329">
        <w:rPr>
          <w:lang w:val="en-US"/>
        </w:rPr>
        <w:t xml:space="preserve">make sure that the information </w:t>
      </w:r>
      <w:proofErr w:type="gramStart"/>
      <w:r w:rsidR="00C00329">
        <w:rPr>
          <w:lang w:val="en-US"/>
        </w:rPr>
        <w:t>entered into</w:t>
      </w:r>
      <w:proofErr w:type="gramEnd"/>
      <w:r w:rsidR="00C00329">
        <w:rPr>
          <w:lang w:val="en-US"/>
        </w:rPr>
        <w:t xml:space="preserve"> the database </w:t>
      </w:r>
      <w:r w:rsidR="00B34CC1">
        <w:rPr>
          <w:lang w:val="en-US"/>
        </w:rPr>
        <w:t>is ‘</w:t>
      </w:r>
      <w:r w:rsidR="00B34CC1" w:rsidRPr="00B34CC1">
        <w:rPr>
          <w:b/>
          <w:bCs/>
          <w:lang w:val="en-US"/>
        </w:rPr>
        <w:t>valid</w:t>
      </w:r>
      <w:r w:rsidR="00B34CC1">
        <w:rPr>
          <w:b/>
          <w:bCs/>
          <w:lang w:val="en-US"/>
        </w:rPr>
        <w:t xml:space="preserve">’ </w:t>
      </w:r>
      <w:r w:rsidR="00B34CC1">
        <w:rPr>
          <w:lang w:val="en-US"/>
        </w:rPr>
        <w:t xml:space="preserve">and </w:t>
      </w:r>
      <w:r w:rsidR="00E7367F">
        <w:rPr>
          <w:lang w:val="en-US"/>
        </w:rPr>
        <w:t>‘</w:t>
      </w:r>
      <w:r w:rsidR="00E7367F">
        <w:rPr>
          <w:b/>
          <w:bCs/>
          <w:lang w:val="en-US"/>
        </w:rPr>
        <w:t>consistent</w:t>
      </w:r>
      <w:r w:rsidR="00E7367F">
        <w:rPr>
          <w:lang w:val="en-US"/>
        </w:rPr>
        <w:t>’.</w:t>
      </w:r>
    </w:p>
    <w:p w14:paraId="6A6DF032" w14:textId="77777777" w:rsidR="001B258B" w:rsidRDefault="001B258B" w:rsidP="00E7367F">
      <w:pPr>
        <w:pStyle w:val="ListParagraph"/>
        <w:rPr>
          <w:lang w:val="en-US"/>
        </w:rPr>
      </w:pPr>
    </w:p>
    <w:p w14:paraId="4B0C7C3F" w14:textId="525416A8" w:rsidR="00E7367F" w:rsidRDefault="001B258B" w:rsidP="00AB4496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Why are Constraints Important?</w:t>
      </w:r>
    </w:p>
    <w:p w14:paraId="4067A233" w14:textId="4CEDE499" w:rsidR="001B258B" w:rsidRDefault="00457CEB" w:rsidP="001B258B">
      <w:pPr>
        <w:pStyle w:val="ListParagraph"/>
        <w:rPr>
          <w:lang w:val="en-US"/>
        </w:rPr>
      </w:pPr>
      <w:r>
        <w:rPr>
          <w:lang w:val="en-US"/>
        </w:rPr>
        <w:t>If you don’t set rules, people can add data however they like</w:t>
      </w:r>
      <w:r w:rsidR="009E4F8E">
        <w:rPr>
          <w:lang w:val="en-US"/>
        </w:rPr>
        <w:t xml:space="preserve">. </w:t>
      </w:r>
      <w:r w:rsidR="009E4F8E" w:rsidRPr="00A92FCC">
        <w:rPr>
          <w:b/>
          <w:bCs/>
          <w:lang w:val="en-US"/>
        </w:rPr>
        <w:t>For example</w:t>
      </w:r>
      <w:r w:rsidR="009E4F8E">
        <w:rPr>
          <w:lang w:val="en-US"/>
        </w:rPr>
        <w:t>,</w:t>
      </w:r>
      <w:r w:rsidR="00A92FCC">
        <w:rPr>
          <w:lang w:val="en-US"/>
        </w:rPr>
        <w:t xml:space="preserve"> imagine someone </w:t>
      </w:r>
      <w:proofErr w:type="gramStart"/>
      <w:r w:rsidR="00A92FCC">
        <w:rPr>
          <w:lang w:val="en-US"/>
        </w:rPr>
        <w:t>says</w:t>
      </w:r>
      <w:proofErr w:type="gramEnd"/>
      <w:r w:rsidR="00A92FCC">
        <w:rPr>
          <w:lang w:val="en-US"/>
        </w:rPr>
        <w:t xml:space="preserve"> their age is -5</w:t>
      </w:r>
      <w:r w:rsidR="00615D1A">
        <w:rPr>
          <w:lang w:val="en-US"/>
        </w:rPr>
        <w:t xml:space="preserve"> or enters </w:t>
      </w:r>
      <w:proofErr w:type="spellStart"/>
      <w:r w:rsidR="00615D1A">
        <w:rPr>
          <w:lang w:val="en-US"/>
        </w:rPr>
        <w:t>abc</w:t>
      </w:r>
      <w:proofErr w:type="spellEnd"/>
      <w:r w:rsidR="00615D1A">
        <w:rPr>
          <w:lang w:val="en-US"/>
        </w:rPr>
        <w:t xml:space="preserve"> for phone number!</w:t>
      </w:r>
    </w:p>
    <w:p w14:paraId="6E2388FA" w14:textId="37447EAA" w:rsidR="00615D1A" w:rsidRDefault="00502B7B" w:rsidP="001B258B">
      <w:pPr>
        <w:pStyle w:val="ListParagraph"/>
        <w:rPr>
          <w:lang w:val="en-US"/>
        </w:rPr>
      </w:pPr>
      <w:r>
        <w:rPr>
          <w:lang w:val="en-US"/>
        </w:rPr>
        <w:t>By using constraints, we can ‘</w:t>
      </w:r>
      <w:r>
        <w:rPr>
          <w:b/>
          <w:bCs/>
          <w:lang w:val="en-US"/>
        </w:rPr>
        <w:t>restrict</w:t>
      </w:r>
      <w:r>
        <w:rPr>
          <w:lang w:val="en-US"/>
        </w:rPr>
        <w:t>’</w:t>
      </w:r>
      <w:r w:rsidR="00EF6EE5">
        <w:rPr>
          <w:lang w:val="en-US"/>
        </w:rPr>
        <w:t xml:space="preserve"> what kind of data can be entered and ensure good data quality.</w:t>
      </w:r>
    </w:p>
    <w:p w14:paraId="701B3CD0" w14:textId="77777777" w:rsidR="00EC2A88" w:rsidRDefault="00EC2A88" w:rsidP="001B258B">
      <w:pPr>
        <w:pStyle w:val="ListParagraph"/>
        <w:rPr>
          <w:lang w:val="en-US"/>
        </w:rPr>
      </w:pPr>
    </w:p>
    <w:p w14:paraId="5E99DA59" w14:textId="40E66A00" w:rsidR="00EC2A88" w:rsidRPr="000D5FE9" w:rsidRDefault="00EC2A88" w:rsidP="00AB44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>Types of Constraints</w:t>
      </w:r>
    </w:p>
    <w:p w14:paraId="6E45B0BE" w14:textId="65D95D2F" w:rsidR="000D5FE9" w:rsidRPr="000D5FE9" w:rsidRDefault="000D5FE9" w:rsidP="00AB4496">
      <w:pPr>
        <w:pStyle w:val="ListParagraph"/>
        <w:numPr>
          <w:ilvl w:val="0"/>
          <w:numId w:val="7"/>
        </w:numPr>
        <w:rPr>
          <w:lang w:val="en-US"/>
        </w:rPr>
      </w:pPr>
      <w:r w:rsidRPr="000D5FE9">
        <w:rPr>
          <w:b/>
          <w:bCs/>
          <w:lang w:val="en-US"/>
        </w:rPr>
        <w:t>Auto</w:t>
      </w:r>
      <w:r>
        <w:rPr>
          <w:lang w:val="en-US"/>
        </w:rPr>
        <w:t xml:space="preserve"> </w:t>
      </w:r>
      <w:r w:rsidRPr="000D5FE9">
        <w:rPr>
          <w:b/>
          <w:bCs/>
          <w:lang w:val="en-US"/>
        </w:rPr>
        <w:t>Increment</w:t>
      </w:r>
    </w:p>
    <w:p w14:paraId="1AB4B584" w14:textId="30566BC4" w:rsidR="00F74C4D" w:rsidRPr="00F74C4D" w:rsidRDefault="008A46A7" w:rsidP="00F74C4D">
      <w:pPr>
        <w:pStyle w:val="ListParagraph"/>
        <w:rPr>
          <w:lang w:val="en-US"/>
        </w:rPr>
      </w:pPr>
      <w:r>
        <w:rPr>
          <w:lang w:val="en-US"/>
        </w:rPr>
        <w:t>When you need a column (like an ID) to ‘</w:t>
      </w:r>
      <w:r>
        <w:rPr>
          <w:b/>
          <w:bCs/>
          <w:lang w:val="en-US"/>
        </w:rPr>
        <w:t>increase automatically</w:t>
      </w:r>
      <w:r>
        <w:rPr>
          <w:lang w:val="en-US"/>
        </w:rPr>
        <w:t>’</w:t>
      </w:r>
      <w:r w:rsidR="00555EDE">
        <w:rPr>
          <w:lang w:val="en-US"/>
        </w:rPr>
        <w:t xml:space="preserve"> every time a new entry is added. </w:t>
      </w:r>
      <w:r w:rsidR="00555EDE">
        <w:rPr>
          <w:b/>
          <w:bCs/>
          <w:lang w:val="en-US"/>
        </w:rPr>
        <w:t>For example</w:t>
      </w:r>
      <w:r w:rsidR="007D674B">
        <w:rPr>
          <w:b/>
          <w:bCs/>
          <w:lang w:val="en-US"/>
        </w:rPr>
        <w:t xml:space="preserve">, </w:t>
      </w:r>
      <w:r w:rsidR="007D674B">
        <w:rPr>
          <w:lang w:val="en-US"/>
        </w:rPr>
        <w:t>you don’t need to manually enter Employee IDs</w:t>
      </w:r>
      <w:r w:rsidR="00D4487B">
        <w:rPr>
          <w:lang w:val="en-US"/>
        </w:rPr>
        <w:t>; MySQL will do it for you.</w:t>
      </w:r>
    </w:p>
    <w:p w14:paraId="50F10F7B" w14:textId="77777777" w:rsidR="00F74C4D" w:rsidRPr="00F74C4D" w:rsidRDefault="00F74C4D" w:rsidP="00F74C4D">
      <w:pPr>
        <w:pStyle w:val="ListParagraph"/>
        <w:rPr>
          <w:lang w:val="en-US"/>
        </w:rPr>
      </w:pPr>
    </w:p>
    <w:p w14:paraId="05454F8B" w14:textId="7E71059B" w:rsidR="00D4487B" w:rsidRPr="00EC0BD0" w:rsidRDefault="00470EEE" w:rsidP="00AB44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Why Use It?</w:t>
      </w:r>
    </w:p>
    <w:p w14:paraId="3F74CBCF" w14:textId="43F808BA" w:rsidR="00EC0BD0" w:rsidRDefault="004D13D3" w:rsidP="00EC0BD0">
      <w:pPr>
        <w:pStyle w:val="ListParagraph"/>
        <w:rPr>
          <w:lang w:val="en-US"/>
        </w:rPr>
      </w:pPr>
      <w:r>
        <w:rPr>
          <w:lang w:val="en-US"/>
        </w:rPr>
        <w:t>Help</w:t>
      </w:r>
      <w:r w:rsidR="00EC0BD0">
        <w:rPr>
          <w:lang w:val="en-US"/>
        </w:rPr>
        <w:t xml:space="preserve"> </w:t>
      </w:r>
      <w:r w:rsidR="00FC74DA">
        <w:rPr>
          <w:lang w:val="en-US"/>
        </w:rPr>
        <w:t>in creating ‘</w:t>
      </w:r>
      <w:r w:rsidR="00FC74DA" w:rsidRPr="00FC74DA">
        <w:rPr>
          <w:b/>
          <w:bCs/>
          <w:lang w:val="en-US"/>
        </w:rPr>
        <w:t>unique</w:t>
      </w:r>
      <w:r w:rsidR="00FC74DA">
        <w:rPr>
          <w:b/>
          <w:bCs/>
          <w:lang w:val="en-US"/>
        </w:rPr>
        <w:t xml:space="preserve">’ IDs </w:t>
      </w:r>
      <w:r w:rsidR="00FC74DA" w:rsidRPr="00FC74DA">
        <w:rPr>
          <w:lang w:val="en-US"/>
        </w:rPr>
        <w:t>automatically</w:t>
      </w:r>
      <w:r w:rsidR="00FC74DA">
        <w:rPr>
          <w:lang w:val="en-US"/>
        </w:rPr>
        <w:t>.</w:t>
      </w:r>
    </w:p>
    <w:p w14:paraId="34D42955" w14:textId="77777777" w:rsidR="00F74C4D" w:rsidRDefault="00F74C4D" w:rsidP="00EC0BD0">
      <w:pPr>
        <w:pStyle w:val="ListParagraph"/>
        <w:rPr>
          <w:lang w:val="en-US"/>
        </w:rPr>
      </w:pPr>
    </w:p>
    <w:p w14:paraId="0CB3D71A" w14:textId="56D4E43A" w:rsidR="00F74C4D" w:rsidRPr="008917C0" w:rsidRDefault="008917C0" w:rsidP="00AB4496">
      <w:pPr>
        <w:pStyle w:val="ListParagraph"/>
        <w:numPr>
          <w:ilvl w:val="0"/>
          <w:numId w:val="7"/>
        </w:numPr>
        <w:rPr>
          <w:lang w:val="en-US"/>
        </w:rPr>
      </w:pPr>
      <w:r w:rsidRPr="008917C0">
        <w:rPr>
          <w:b/>
          <w:bCs/>
          <w:lang w:val="en-US"/>
        </w:rPr>
        <w:t>Not</w:t>
      </w:r>
      <w:r>
        <w:rPr>
          <w:lang w:val="en-US"/>
        </w:rPr>
        <w:t xml:space="preserve"> </w:t>
      </w:r>
      <w:r w:rsidRPr="008917C0">
        <w:rPr>
          <w:b/>
          <w:bCs/>
          <w:lang w:val="en-US"/>
        </w:rPr>
        <w:t>Null</w:t>
      </w:r>
    </w:p>
    <w:p w14:paraId="1E2FD1D2" w14:textId="0962DC8B" w:rsidR="008917C0" w:rsidRDefault="0040169F" w:rsidP="008917C0">
      <w:pPr>
        <w:pStyle w:val="ListParagraph"/>
        <w:rPr>
          <w:lang w:val="en-US"/>
        </w:rPr>
      </w:pPr>
      <w:r>
        <w:rPr>
          <w:lang w:val="en-US"/>
        </w:rPr>
        <w:t>This constraint ensures that ‘</w:t>
      </w:r>
      <w:r>
        <w:rPr>
          <w:b/>
          <w:bCs/>
          <w:lang w:val="en-US"/>
        </w:rPr>
        <w:t xml:space="preserve">a column </w:t>
      </w:r>
      <w:r w:rsidR="00F36019">
        <w:rPr>
          <w:b/>
          <w:bCs/>
          <w:lang w:val="en-US"/>
        </w:rPr>
        <w:t xml:space="preserve">cannot have empty </w:t>
      </w:r>
      <w:proofErr w:type="gramStart"/>
      <w:r w:rsidR="006F1F2B">
        <w:rPr>
          <w:b/>
          <w:bCs/>
          <w:lang w:val="en-US"/>
        </w:rPr>
        <w:t>values’</w:t>
      </w:r>
      <w:proofErr w:type="gramEnd"/>
      <w:r w:rsidR="006F1F2B">
        <w:rPr>
          <w:b/>
          <w:bCs/>
          <w:lang w:val="en-US"/>
        </w:rPr>
        <w:t>.</w:t>
      </w:r>
      <w:r w:rsidR="00F36019">
        <w:rPr>
          <w:lang w:val="en-US"/>
        </w:rPr>
        <w:t xml:space="preserve"> Think of it </w:t>
      </w:r>
      <w:r w:rsidR="00807C09">
        <w:rPr>
          <w:lang w:val="en-US"/>
        </w:rPr>
        <w:t>as a required field in a form. If a</w:t>
      </w:r>
      <w:r w:rsidR="00B81318">
        <w:rPr>
          <w:lang w:val="en-US"/>
        </w:rPr>
        <w:t xml:space="preserve"> field is marked ‘</w:t>
      </w:r>
      <w:r w:rsidR="00B81318" w:rsidRPr="00FF6FB8">
        <w:rPr>
          <w:b/>
          <w:bCs/>
          <w:lang w:val="en-US"/>
        </w:rPr>
        <w:t>Not</w:t>
      </w:r>
      <w:r w:rsidR="00B81318">
        <w:rPr>
          <w:lang w:val="en-US"/>
        </w:rPr>
        <w:t xml:space="preserve"> </w:t>
      </w:r>
      <w:r w:rsidR="00B81318" w:rsidRPr="00FF6FB8">
        <w:rPr>
          <w:b/>
          <w:bCs/>
          <w:lang w:val="en-US"/>
        </w:rPr>
        <w:t>Null’</w:t>
      </w:r>
      <w:r w:rsidR="00FF6FB8">
        <w:rPr>
          <w:b/>
          <w:bCs/>
          <w:lang w:val="en-US"/>
        </w:rPr>
        <w:t xml:space="preserve"> </w:t>
      </w:r>
      <w:r w:rsidR="00FF6FB8">
        <w:rPr>
          <w:lang w:val="en-US"/>
        </w:rPr>
        <w:t>you can’t leave it blank.</w:t>
      </w:r>
    </w:p>
    <w:p w14:paraId="7978B3D8" w14:textId="77777777" w:rsidR="00632065" w:rsidRPr="00632065" w:rsidRDefault="00632065" w:rsidP="00632065">
      <w:pPr>
        <w:pStyle w:val="ListParagraph"/>
        <w:rPr>
          <w:lang w:val="en-US"/>
        </w:rPr>
      </w:pPr>
    </w:p>
    <w:p w14:paraId="005C122B" w14:textId="6731B850" w:rsidR="00632065" w:rsidRPr="00EC0BD0" w:rsidRDefault="00632065" w:rsidP="00AB44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Why Use It?</w:t>
      </w:r>
    </w:p>
    <w:p w14:paraId="3B487D13" w14:textId="316FA892" w:rsidR="00FF6FB8" w:rsidRDefault="00632065" w:rsidP="008917C0">
      <w:pPr>
        <w:pStyle w:val="ListParagraph"/>
        <w:rPr>
          <w:lang w:val="en-US"/>
        </w:rPr>
      </w:pPr>
      <w:r>
        <w:rPr>
          <w:lang w:val="en-US"/>
        </w:rPr>
        <w:t>Ensures important data</w:t>
      </w:r>
      <w:r w:rsidR="00C9194B">
        <w:rPr>
          <w:lang w:val="en-US"/>
        </w:rPr>
        <w:t xml:space="preserve"> (like name, email, age) is ‘</w:t>
      </w:r>
      <w:r w:rsidR="00C9194B" w:rsidRPr="00C9194B">
        <w:rPr>
          <w:b/>
          <w:bCs/>
          <w:lang w:val="en-US"/>
        </w:rPr>
        <w:t>always filled in’</w:t>
      </w:r>
      <w:r w:rsidR="00C9194B">
        <w:rPr>
          <w:lang w:val="en-US"/>
        </w:rPr>
        <w:t>.</w:t>
      </w:r>
    </w:p>
    <w:p w14:paraId="6E0EB8D3" w14:textId="77777777" w:rsidR="00DB1B1C" w:rsidRDefault="00DB1B1C" w:rsidP="008917C0">
      <w:pPr>
        <w:pStyle w:val="ListParagraph"/>
        <w:rPr>
          <w:lang w:val="en-US"/>
        </w:rPr>
      </w:pPr>
    </w:p>
    <w:p w14:paraId="3DD4D106" w14:textId="6A88690F" w:rsidR="00DB1B1C" w:rsidRPr="00DB1B1C" w:rsidRDefault="00DB1B1C" w:rsidP="00AB449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  <w:lang w:val="en-US"/>
        </w:rPr>
        <w:t>Unique</w:t>
      </w:r>
    </w:p>
    <w:p w14:paraId="6310FEB4" w14:textId="77DEAC7F" w:rsidR="00DB1B1C" w:rsidRDefault="004D13D3" w:rsidP="00DB1B1C">
      <w:pPr>
        <w:pStyle w:val="ListParagraph"/>
        <w:rPr>
          <w:lang w:val="en-US"/>
        </w:rPr>
      </w:pPr>
      <w:r>
        <w:rPr>
          <w:lang w:val="en-US"/>
        </w:rPr>
        <w:t>Ensure</w:t>
      </w:r>
      <w:r w:rsidR="00DE5D76">
        <w:rPr>
          <w:lang w:val="en-US"/>
        </w:rPr>
        <w:t xml:space="preserve"> that all values in a column are ‘</w:t>
      </w:r>
      <w:r w:rsidR="00DE5D76">
        <w:rPr>
          <w:b/>
          <w:bCs/>
          <w:lang w:val="en-US"/>
        </w:rPr>
        <w:t>different</w:t>
      </w:r>
      <w:r w:rsidR="00DE5D76">
        <w:rPr>
          <w:lang w:val="en-US"/>
        </w:rPr>
        <w:t>’.</w:t>
      </w:r>
      <w:r w:rsidR="00640494">
        <w:rPr>
          <w:lang w:val="en-US"/>
        </w:rPr>
        <w:t xml:space="preserve"> </w:t>
      </w:r>
      <w:r w:rsidR="00640494">
        <w:rPr>
          <w:b/>
          <w:bCs/>
          <w:lang w:val="en-US"/>
        </w:rPr>
        <w:t xml:space="preserve">For example, </w:t>
      </w:r>
      <w:r w:rsidR="00640494">
        <w:rPr>
          <w:lang w:val="en-US"/>
        </w:rPr>
        <w:t xml:space="preserve">if you’re tracking email addresses, you wouldn’t </w:t>
      </w:r>
      <w:r w:rsidR="008A67E5">
        <w:rPr>
          <w:lang w:val="en-US"/>
        </w:rPr>
        <w:t>want two users to have the same email.</w:t>
      </w:r>
    </w:p>
    <w:p w14:paraId="596F2272" w14:textId="77777777" w:rsidR="00260163" w:rsidRPr="00260163" w:rsidRDefault="00260163" w:rsidP="00260163">
      <w:pPr>
        <w:pStyle w:val="ListParagraph"/>
        <w:rPr>
          <w:lang w:val="en-US"/>
        </w:rPr>
      </w:pPr>
    </w:p>
    <w:p w14:paraId="54D9B574" w14:textId="0E0E6616" w:rsidR="00260163" w:rsidRPr="00EC0BD0" w:rsidRDefault="00260163" w:rsidP="00AB44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Why Use It?</w:t>
      </w:r>
    </w:p>
    <w:p w14:paraId="613FAC86" w14:textId="1745074F" w:rsidR="008A67E5" w:rsidRDefault="007860A6" w:rsidP="00DB1B1C">
      <w:pPr>
        <w:pStyle w:val="ListParagraph"/>
        <w:rPr>
          <w:lang w:val="en-US"/>
        </w:rPr>
      </w:pPr>
      <w:r>
        <w:rPr>
          <w:lang w:val="en-US"/>
        </w:rPr>
        <w:t>Guarantees that no two rows in a table have the same value</w:t>
      </w:r>
      <w:r w:rsidR="00861416">
        <w:rPr>
          <w:lang w:val="en-US"/>
        </w:rPr>
        <w:t xml:space="preserve"> for the column.</w:t>
      </w:r>
    </w:p>
    <w:p w14:paraId="599C9D8C" w14:textId="77777777" w:rsidR="00861416" w:rsidRDefault="00861416" w:rsidP="00DB1B1C">
      <w:pPr>
        <w:pStyle w:val="ListParagraph"/>
        <w:rPr>
          <w:lang w:val="en-US"/>
        </w:rPr>
      </w:pPr>
    </w:p>
    <w:p w14:paraId="102CBF1A" w14:textId="5886C1FE" w:rsidR="00861416" w:rsidRPr="00861416" w:rsidRDefault="00861416" w:rsidP="00AB449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  <w:lang w:val="en-US"/>
        </w:rPr>
        <w:t>Check</w:t>
      </w:r>
    </w:p>
    <w:p w14:paraId="0B2617B9" w14:textId="280EF13F" w:rsidR="00861416" w:rsidRDefault="00861416" w:rsidP="00861416">
      <w:pPr>
        <w:pStyle w:val="ListParagraph"/>
        <w:rPr>
          <w:lang w:val="en-US"/>
        </w:rPr>
      </w:pPr>
      <w:r>
        <w:rPr>
          <w:lang w:val="en-US"/>
        </w:rPr>
        <w:t xml:space="preserve">This constraint allows </w:t>
      </w:r>
      <w:r w:rsidR="001E7FA1">
        <w:rPr>
          <w:lang w:val="en-US"/>
        </w:rPr>
        <w:t>you to set ‘</w:t>
      </w:r>
      <w:r w:rsidR="001E7FA1">
        <w:rPr>
          <w:b/>
          <w:bCs/>
          <w:lang w:val="en-US"/>
        </w:rPr>
        <w:t xml:space="preserve">a condition </w:t>
      </w:r>
      <w:r w:rsidR="00C95B7D">
        <w:rPr>
          <w:b/>
          <w:bCs/>
          <w:lang w:val="en-US"/>
        </w:rPr>
        <w:t>on</w:t>
      </w:r>
      <w:r w:rsidR="001E7FA1">
        <w:rPr>
          <w:lang w:val="en-US"/>
        </w:rPr>
        <w:t>’</w:t>
      </w:r>
      <w:r w:rsidR="00C95B7D">
        <w:rPr>
          <w:lang w:val="en-US"/>
        </w:rPr>
        <w:t xml:space="preserve"> the values in a column. </w:t>
      </w:r>
      <w:r w:rsidR="00C95B7D">
        <w:rPr>
          <w:b/>
          <w:bCs/>
          <w:lang w:val="en-US"/>
        </w:rPr>
        <w:t xml:space="preserve">For example, </w:t>
      </w:r>
      <w:r w:rsidR="00C95B7D">
        <w:rPr>
          <w:lang w:val="en-US"/>
        </w:rPr>
        <w:t>you might want to ensure that</w:t>
      </w:r>
      <w:r w:rsidR="007D759D">
        <w:rPr>
          <w:lang w:val="en-US"/>
        </w:rPr>
        <w:t xml:space="preserve"> only people over 18 can sign up.</w:t>
      </w:r>
    </w:p>
    <w:p w14:paraId="3BB548DE" w14:textId="77777777" w:rsidR="007D759D" w:rsidRPr="007D759D" w:rsidRDefault="007D759D" w:rsidP="007D759D">
      <w:pPr>
        <w:pStyle w:val="ListParagraph"/>
        <w:rPr>
          <w:lang w:val="en-US"/>
        </w:rPr>
      </w:pPr>
    </w:p>
    <w:p w14:paraId="27F51743" w14:textId="262D8789" w:rsidR="007D759D" w:rsidRPr="00EC0BD0" w:rsidRDefault="007D759D" w:rsidP="00AB44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lastRenderedPageBreak/>
        <w:t>Why Use It?</w:t>
      </w:r>
    </w:p>
    <w:p w14:paraId="087913B1" w14:textId="0A345805" w:rsidR="007D759D" w:rsidRDefault="004D13D3" w:rsidP="00861416">
      <w:pPr>
        <w:pStyle w:val="ListParagraph"/>
        <w:rPr>
          <w:lang w:val="en-US"/>
        </w:rPr>
      </w:pPr>
      <w:r>
        <w:rPr>
          <w:lang w:val="en-US"/>
        </w:rPr>
        <w:t>Help</w:t>
      </w:r>
      <w:r w:rsidR="00AB25E4">
        <w:rPr>
          <w:lang w:val="en-US"/>
        </w:rPr>
        <w:t xml:space="preserve"> enforce rules, like age limits or value ranges.</w:t>
      </w:r>
    </w:p>
    <w:p w14:paraId="23F48D63" w14:textId="77777777" w:rsidR="00AB25E4" w:rsidRDefault="00AB25E4" w:rsidP="00861416">
      <w:pPr>
        <w:pStyle w:val="ListParagraph"/>
        <w:rPr>
          <w:lang w:val="en-US"/>
        </w:rPr>
      </w:pPr>
    </w:p>
    <w:p w14:paraId="6136D890" w14:textId="4DAA3354" w:rsidR="00AB25E4" w:rsidRPr="009217FD" w:rsidRDefault="009217FD" w:rsidP="00AB449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  <w:lang w:val="en-US"/>
        </w:rPr>
        <w:t>Default</w:t>
      </w:r>
    </w:p>
    <w:p w14:paraId="6CA268CD" w14:textId="01EA673C" w:rsidR="009217FD" w:rsidRDefault="009217FD" w:rsidP="009217FD">
      <w:pPr>
        <w:pStyle w:val="ListParagraph"/>
        <w:rPr>
          <w:lang w:val="en-US"/>
        </w:rPr>
      </w:pPr>
      <w:r>
        <w:rPr>
          <w:lang w:val="en-US"/>
        </w:rPr>
        <w:t xml:space="preserve">This allows you to set a default value for a column </w:t>
      </w:r>
      <w:r w:rsidR="008636C5">
        <w:rPr>
          <w:lang w:val="en-US"/>
        </w:rPr>
        <w:t xml:space="preserve">if no value is provided. </w:t>
      </w:r>
      <w:r w:rsidR="008636C5">
        <w:rPr>
          <w:b/>
          <w:bCs/>
          <w:lang w:val="en-US"/>
        </w:rPr>
        <w:t xml:space="preserve">For example, </w:t>
      </w:r>
      <w:r w:rsidR="008636C5">
        <w:rPr>
          <w:lang w:val="en-US"/>
        </w:rPr>
        <w:t xml:space="preserve">if you don’t specify a city, MySQL </w:t>
      </w:r>
      <w:r w:rsidR="00861251">
        <w:rPr>
          <w:lang w:val="en-US"/>
        </w:rPr>
        <w:t>might automatically set it to ‘</w:t>
      </w:r>
      <w:r w:rsidR="00861251">
        <w:rPr>
          <w:b/>
          <w:bCs/>
          <w:lang w:val="en-US"/>
        </w:rPr>
        <w:t>Ibadan</w:t>
      </w:r>
      <w:r w:rsidR="00861251">
        <w:rPr>
          <w:lang w:val="en-US"/>
        </w:rPr>
        <w:t>’.</w:t>
      </w:r>
    </w:p>
    <w:p w14:paraId="31E4271D" w14:textId="77777777" w:rsidR="00861251" w:rsidRPr="00861251" w:rsidRDefault="00861251" w:rsidP="00861251">
      <w:pPr>
        <w:pStyle w:val="ListParagraph"/>
        <w:rPr>
          <w:lang w:val="en-US"/>
        </w:rPr>
      </w:pPr>
    </w:p>
    <w:p w14:paraId="2CF3B11D" w14:textId="5ACE2812" w:rsidR="00861251" w:rsidRPr="00861251" w:rsidRDefault="00861251" w:rsidP="00AB44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Why Use It?</w:t>
      </w:r>
    </w:p>
    <w:p w14:paraId="70507C54" w14:textId="3D1E196E" w:rsidR="00861251" w:rsidRDefault="004D13D3" w:rsidP="00861251">
      <w:pPr>
        <w:pStyle w:val="ListParagraph"/>
        <w:rPr>
          <w:lang w:val="en-US"/>
        </w:rPr>
      </w:pPr>
      <w:r>
        <w:rPr>
          <w:lang w:val="en-US"/>
        </w:rPr>
        <w:t>Ensure</w:t>
      </w:r>
      <w:r w:rsidR="00AB3B9D">
        <w:rPr>
          <w:lang w:val="en-US"/>
        </w:rPr>
        <w:t xml:space="preserve"> columns have default values when no input is given.</w:t>
      </w:r>
    </w:p>
    <w:p w14:paraId="36DC83C2" w14:textId="77777777" w:rsidR="006C7FBF" w:rsidRDefault="006C7FBF" w:rsidP="00861251">
      <w:pPr>
        <w:pStyle w:val="ListParagraph"/>
        <w:rPr>
          <w:lang w:val="en-US"/>
        </w:rPr>
      </w:pPr>
    </w:p>
    <w:p w14:paraId="5D86A9D7" w14:textId="748D9AA1" w:rsidR="006C7FBF" w:rsidRPr="006C7FBF" w:rsidRDefault="006C7FBF" w:rsidP="00AB449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  <w:lang w:val="en-US"/>
        </w:rPr>
        <w:t>Enum</w:t>
      </w:r>
    </w:p>
    <w:p w14:paraId="6F6914DB" w14:textId="37161CC6" w:rsidR="006C7FBF" w:rsidRDefault="006C7FBF" w:rsidP="006C7FBF">
      <w:pPr>
        <w:pStyle w:val="ListParagraph"/>
        <w:rPr>
          <w:lang w:val="en-US"/>
        </w:rPr>
      </w:pPr>
      <w:r>
        <w:rPr>
          <w:lang w:val="en-US"/>
        </w:rPr>
        <w:t>You can restrict</w:t>
      </w:r>
      <w:r w:rsidR="000F01BE">
        <w:rPr>
          <w:lang w:val="en-US"/>
        </w:rPr>
        <w:t xml:space="preserve"> a column to only accept certain </w:t>
      </w:r>
      <w:r w:rsidR="003C2E5C">
        <w:rPr>
          <w:lang w:val="en-US"/>
        </w:rPr>
        <w:t>‘</w:t>
      </w:r>
      <w:r w:rsidR="003C2E5C" w:rsidRPr="003C2E5C">
        <w:rPr>
          <w:b/>
          <w:bCs/>
          <w:lang w:val="en-US"/>
        </w:rPr>
        <w:t>specific</w:t>
      </w:r>
      <w:r w:rsidR="000F01BE">
        <w:rPr>
          <w:b/>
          <w:bCs/>
          <w:lang w:val="en-US"/>
        </w:rPr>
        <w:t xml:space="preserve"> </w:t>
      </w:r>
      <w:proofErr w:type="gramStart"/>
      <w:r w:rsidR="000F01BE">
        <w:rPr>
          <w:b/>
          <w:bCs/>
          <w:lang w:val="en-US"/>
        </w:rPr>
        <w:t>values</w:t>
      </w:r>
      <w:r w:rsidR="000F01BE">
        <w:rPr>
          <w:lang w:val="en-US"/>
        </w:rPr>
        <w:t>’</w:t>
      </w:r>
      <w:proofErr w:type="gramEnd"/>
      <w:r w:rsidR="00C255F7">
        <w:rPr>
          <w:lang w:val="en-US"/>
        </w:rPr>
        <w:t xml:space="preserve">. </w:t>
      </w:r>
      <w:r w:rsidR="00C255F7">
        <w:rPr>
          <w:b/>
          <w:bCs/>
          <w:lang w:val="en-US"/>
        </w:rPr>
        <w:t xml:space="preserve">For example, </w:t>
      </w:r>
      <w:r w:rsidR="00C255F7">
        <w:rPr>
          <w:lang w:val="en-US"/>
        </w:rPr>
        <w:t>you might want to allow only ‘</w:t>
      </w:r>
      <w:r w:rsidR="00C255F7">
        <w:rPr>
          <w:b/>
          <w:bCs/>
          <w:lang w:val="en-US"/>
        </w:rPr>
        <w:t>Male</w:t>
      </w:r>
      <w:r w:rsidR="00C255F7">
        <w:rPr>
          <w:lang w:val="en-US"/>
        </w:rPr>
        <w:t>’ or ‘</w:t>
      </w:r>
      <w:r w:rsidR="00C255F7">
        <w:rPr>
          <w:b/>
          <w:bCs/>
          <w:lang w:val="en-US"/>
        </w:rPr>
        <w:t>Female</w:t>
      </w:r>
      <w:r w:rsidR="00C255F7">
        <w:rPr>
          <w:lang w:val="en-US"/>
        </w:rPr>
        <w:t>’</w:t>
      </w:r>
      <w:r w:rsidR="003C2E5C">
        <w:rPr>
          <w:lang w:val="en-US"/>
        </w:rPr>
        <w:t xml:space="preserve"> for a gender column.</w:t>
      </w:r>
    </w:p>
    <w:p w14:paraId="23E4218E" w14:textId="77777777" w:rsidR="006A3B8A" w:rsidRPr="006A3B8A" w:rsidRDefault="006A3B8A" w:rsidP="006A3B8A">
      <w:pPr>
        <w:pStyle w:val="ListParagraph"/>
        <w:rPr>
          <w:lang w:val="en-US"/>
        </w:rPr>
      </w:pPr>
    </w:p>
    <w:p w14:paraId="705E8473" w14:textId="32D4AC56" w:rsidR="006A3B8A" w:rsidRPr="006A3B8A" w:rsidRDefault="006A3B8A" w:rsidP="00AB44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Why Use It?</w:t>
      </w:r>
    </w:p>
    <w:p w14:paraId="3F76FDB2" w14:textId="66909F59" w:rsidR="006A3B8A" w:rsidRDefault="006A3B8A" w:rsidP="006A3B8A">
      <w:pPr>
        <w:pStyle w:val="ListParagraph"/>
        <w:rPr>
          <w:lang w:val="en-US"/>
        </w:rPr>
      </w:pPr>
      <w:r>
        <w:rPr>
          <w:lang w:val="en-US"/>
        </w:rPr>
        <w:t xml:space="preserve">Helps prevent invalid data from entering </w:t>
      </w:r>
      <w:r w:rsidR="0007781E">
        <w:rPr>
          <w:lang w:val="en-US"/>
        </w:rPr>
        <w:t>by limiting the options.</w:t>
      </w:r>
    </w:p>
    <w:p w14:paraId="45DD22B0" w14:textId="77777777" w:rsidR="0007781E" w:rsidRDefault="0007781E" w:rsidP="006A3B8A">
      <w:pPr>
        <w:pStyle w:val="ListParagraph"/>
        <w:rPr>
          <w:lang w:val="en-US"/>
        </w:rPr>
      </w:pPr>
    </w:p>
    <w:p w14:paraId="47D3315C" w14:textId="0A20B389" w:rsidR="0007781E" w:rsidRDefault="00526824" w:rsidP="00AB44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Command</w:t>
      </w:r>
      <w:r w:rsidR="00292C8D">
        <w:rPr>
          <w:b/>
          <w:bCs/>
          <w:lang w:val="en-US"/>
        </w:rPr>
        <w:t>s</w:t>
      </w:r>
      <w:r>
        <w:rPr>
          <w:b/>
          <w:bCs/>
          <w:lang w:val="en-US"/>
        </w:rPr>
        <w:t xml:space="preserve">: CREATE TABLE </w:t>
      </w:r>
      <w:r w:rsidRPr="00526824">
        <w:rPr>
          <w:lang w:val="en-US"/>
        </w:rPr>
        <w:t>Employee</w:t>
      </w:r>
      <w:r>
        <w:rPr>
          <w:lang w:val="en-US"/>
        </w:rPr>
        <w:t xml:space="preserve"> (</w:t>
      </w:r>
    </w:p>
    <w:p w14:paraId="51522C63" w14:textId="42A6324F" w:rsidR="00526824" w:rsidRDefault="00026FC9" w:rsidP="00526824">
      <w:pPr>
        <w:pStyle w:val="ListParagraph"/>
        <w:ind w:left="2160"/>
        <w:rPr>
          <w:lang w:val="en-US"/>
        </w:rPr>
      </w:pPr>
      <w:proofErr w:type="spellStart"/>
      <w:r>
        <w:rPr>
          <w:lang w:val="en-US"/>
        </w:rPr>
        <w:t>Emp_ID</w:t>
      </w:r>
      <w:proofErr w:type="spellEnd"/>
      <w:r>
        <w:rPr>
          <w:lang w:val="en-US"/>
        </w:rPr>
        <w:t xml:space="preserve"> INT AUTO_INCREMENT,</w:t>
      </w:r>
    </w:p>
    <w:p w14:paraId="0E832AFF" w14:textId="43B6EB06" w:rsidR="00026FC9" w:rsidRDefault="00026FC9" w:rsidP="00526824">
      <w:pPr>
        <w:pStyle w:val="ListParagraph"/>
        <w:ind w:left="2160"/>
        <w:rPr>
          <w:lang w:val="en-US"/>
        </w:rPr>
      </w:pPr>
      <w:proofErr w:type="spellStart"/>
      <w:r>
        <w:rPr>
          <w:lang w:val="en-US"/>
        </w:rPr>
        <w:t>Emp_name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 w:rsidR="00834ECF">
        <w:rPr>
          <w:lang w:val="en-US"/>
        </w:rPr>
        <w:t>50) NOT NULL,</w:t>
      </w:r>
    </w:p>
    <w:p w14:paraId="032E6590" w14:textId="528A676C" w:rsidR="00834ECF" w:rsidRDefault="00834ECF" w:rsidP="00526824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Email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60) UNIQUE,</w:t>
      </w:r>
    </w:p>
    <w:p w14:paraId="18A23A58" w14:textId="186DB82D" w:rsidR="00834ECF" w:rsidRDefault="002C1A67" w:rsidP="00526824">
      <w:pPr>
        <w:pStyle w:val="ListParagraph"/>
        <w:ind w:left="2160"/>
        <w:rPr>
          <w:lang w:val="en-US"/>
        </w:rPr>
      </w:pPr>
      <w:r>
        <w:rPr>
          <w:lang w:val="en-US"/>
        </w:rPr>
        <w:t>Age INT CHECK (Age &gt;= 18),</w:t>
      </w:r>
    </w:p>
    <w:p w14:paraId="4B956E99" w14:textId="0D517541" w:rsidR="002C1A67" w:rsidRDefault="00323455" w:rsidP="00526824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City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 DEFAULT ‘Ibadan’,</w:t>
      </w:r>
    </w:p>
    <w:p w14:paraId="2C55B6E1" w14:textId="22C6F316" w:rsidR="00323455" w:rsidRDefault="00323455" w:rsidP="00526824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Gender </w:t>
      </w:r>
      <w:r w:rsidR="00E63601">
        <w:rPr>
          <w:lang w:val="en-US"/>
        </w:rPr>
        <w:t>ENUM (‘Male’, ‘Female’)</w:t>
      </w:r>
    </w:p>
    <w:p w14:paraId="092154BA" w14:textId="70FAF6F6" w:rsidR="002A4D0F" w:rsidRDefault="002A4D0F" w:rsidP="00526824">
      <w:pPr>
        <w:pStyle w:val="ListParagraph"/>
        <w:ind w:left="2160"/>
        <w:rPr>
          <w:lang w:val="en-US"/>
        </w:rPr>
      </w:pPr>
      <w:r>
        <w:rPr>
          <w:lang w:val="en-US"/>
        </w:rPr>
        <w:t>);</w:t>
      </w:r>
    </w:p>
    <w:p w14:paraId="24775FE7" w14:textId="77777777" w:rsidR="003A22FA" w:rsidRDefault="003A22FA" w:rsidP="00526824">
      <w:pPr>
        <w:pStyle w:val="ListParagraph"/>
        <w:ind w:left="2160"/>
        <w:rPr>
          <w:lang w:val="en-US"/>
        </w:rPr>
      </w:pPr>
    </w:p>
    <w:p w14:paraId="425FB534" w14:textId="6D03202C" w:rsidR="003A22FA" w:rsidRPr="008C3079" w:rsidRDefault="003A22FA" w:rsidP="00AB44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>Modifying Your Table</w:t>
      </w:r>
    </w:p>
    <w:p w14:paraId="7A3D6AE3" w14:textId="03BAD6DE" w:rsidR="008C3079" w:rsidRDefault="008C3079" w:rsidP="008C3079">
      <w:pPr>
        <w:pStyle w:val="ListParagraph"/>
        <w:rPr>
          <w:lang w:val="en-US"/>
        </w:rPr>
      </w:pPr>
      <w:r>
        <w:rPr>
          <w:lang w:val="en-US"/>
        </w:rPr>
        <w:t xml:space="preserve">You can modify the structure of your table by adding, changing, </w:t>
      </w:r>
      <w:r w:rsidR="0021080F">
        <w:rPr>
          <w:lang w:val="en-US"/>
        </w:rPr>
        <w:t>or removing columns.</w:t>
      </w:r>
    </w:p>
    <w:p w14:paraId="5641AFEA" w14:textId="41F42B58" w:rsidR="0021080F" w:rsidRPr="005309AE" w:rsidRDefault="000A1518" w:rsidP="00AB44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>Renaming a Table</w:t>
      </w:r>
    </w:p>
    <w:p w14:paraId="59B78C24" w14:textId="25996E14" w:rsidR="005309AE" w:rsidRDefault="00B93B46" w:rsidP="00AB44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Command</w:t>
      </w:r>
      <w:r w:rsidR="00292C8D">
        <w:rPr>
          <w:b/>
          <w:bCs/>
          <w:lang w:val="en-US"/>
        </w:rPr>
        <w:t>s</w:t>
      </w:r>
      <w:r>
        <w:rPr>
          <w:b/>
          <w:bCs/>
          <w:lang w:val="en-US"/>
        </w:rPr>
        <w:t xml:space="preserve">: ALTER TABLE </w:t>
      </w:r>
      <w:r>
        <w:rPr>
          <w:lang w:val="en-US"/>
        </w:rPr>
        <w:t>Employees</w:t>
      </w:r>
    </w:p>
    <w:p w14:paraId="191EE7C4" w14:textId="19916462" w:rsidR="00B93B46" w:rsidRDefault="001F4AE1" w:rsidP="00B93B46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      </w:t>
      </w:r>
      <w:r>
        <w:rPr>
          <w:b/>
          <w:bCs/>
          <w:lang w:val="en-US"/>
        </w:rPr>
        <w:t xml:space="preserve">RENAME TO </w:t>
      </w:r>
      <w:r>
        <w:rPr>
          <w:lang w:val="en-US"/>
        </w:rPr>
        <w:t>Staff;</w:t>
      </w:r>
    </w:p>
    <w:p w14:paraId="7F990668" w14:textId="77777777" w:rsidR="00F4403F" w:rsidRPr="00F4403F" w:rsidRDefault="00F4403F" w:rsidP="00F4403F">
      <w:pPr>
        <w:pStyle w:val="ListParagraph"/>
        <w:rPr>
          <w:lang w:val="en-US"/>
        </w:rPr>
      </w:pPr>
    </w:p>
    <w:p w14:paraId="6ECADA02" w14:textId="75A2BF7D" w:rsidR="00F4403F" w:rsidRPr="00F4403F" w:rsidRDefault="00F4403F" w:rsidP="00AB44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>Adding a New Column</w:t>
      </w:r>
    </w:p>
    <w:p w14:paraId="55F2E488" w14:textId="5A9AA110" w:rsidR="00F4403F" w:rsidRDefault="00292C8D" w:rsidP="00AB44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Commands: ALTER TABLE </w:t>
      </w:r>
      <w:r w:rsidR="00FD1EF0">
        <w:rPr>
          <w:lang w:val="en-US"/>
        </w:rPr>
        <w:t>Employee</w:t>
      </w:r>
    </w:p>
    <w:p w14:paraId="2037CE5B" w14:textId="11D079AD" w:rsidR="00FD1EF0" w:rsidRDefault="00FD1EF0" w:rsidP="00FD1EF0">
      <w:pPr>
        <w:pStyle w:val="ListParagraph"/>
        <w:ind w:left="1440"/>
        <w:rPr>
          <w:lang w:val="en-US"/>
        </w:rPr>
      </w:pPr>
      <w:r>
        <w:rPr>
          <w:b/>
          <w:bCs/>
          <w:lang w:val="en-US"/>
        </w:rPr>
        <w:t xml:space="preserve">              ADD COLUMN</w:t>
      </w:r>
      <w:r w:rsidR="00703C15">
        <w:rPr>
          <w:b/>
          <w:bCs/>
          <w:lang w:val="en-US"/>
        </w:rPr>
        <w:t xml:space="preserve"> </w:t>
      </w:r>
      <w:r w:rsidR="00703C15">
        <w:rPr>
          <w:lang w:val="en-US"/>
        </w:rPr>
        <w:t>Email VARCHAR</w:t>
      </w:r>
      <w:r w:rsidR="00961D25">
        <w:rPr>
          <w:lang w:val="en-US"/>
        </w:rPr>
        <w:t xml:space="preserve"> </w:t>
      </w:r>
      <w:r w:rsidR="00703C15">
        <w:rPr>
          <w:lang w:val="en-US"/>
        </w:rPr>
        <w:t>(100);</w:t>
      </w:r>
    </w:p>
    <w:p w14:paraId="0B6EF1BD" w14:textId="10144684" w:rsidR="00961D25" w:rsidRDefault="00961D25" w:rsidP="00961D25">
      <w:pPr>
        <w:pStyle w:val="ListParagraph"/>
        <w:rPr>
          <w:lang w:val="en-US"/>
        </w:rPr>
      </w:pPr>
    </w:p>
    <w:p w14:paraId="70733DBC" w14:textId="10988D8D" w:rsidR="00961D25" w:rsidRPr="00047BC6" w:rsidRDefault="00EA3B14" w:rsidP="00AB44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>D</w:t>
      </w:r>
      <w:r w:rsidR="00676C18">
        <w:rPr>
          <w:b/>
          <w:bCs/>
          <w:lang w:val="en-US"/>
        </w:rPr>
        <w:t>ELETE FUNCTION</w:t>
      </w:r>
      <w:r>
        <w:rPr>
          <w:b/>
          <w:bCs/>
          <w:lang w:val="en-US"/>
        </w:rPr>
        <w:t xml:space="preserve"> removes data, row by row</w:t>
      </w:r>
      <w:r w:rsidR="00047BC6">
        <w:rPr>
          <w:b/>
          <w:bCs/>
          <w:lang w:val="en-US"/>
        </w:rPr>
        <w:t>.</w:t>
      </w:r>
    </w:p>
    <w:p w14:paraId="457F562E" w14:textId="58440C9D" w:rsidR="00047BC6" w:rsidRDefault="00047BC6" w:rsidP="00AB44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Commands:</w:t>
      </w:r>
      <w:r w:rsidR="0011158C">
        <w:rPr>
          <w:b/>
          <w:bCs/>
          <w:lang w:val="en-US"/>
        </w:rPr>
        <w:t xml:space="preserve"> DELETE FROM </w:t>
      </w:r>
      <w:r w:rsidR="0011158C">
        <w:rPr>
          <w:lang w:val="en-US"/>
        </w:rPr>
        <w:t>Employee</w:t>
      </w:r>
    </w:p>
    <w:p w14:paraId="5DDFF8AC" w14:textId="7C61A0AD" w:rsidR="0011158C" w:rsidRDefault="003659D4" w:rsidP="0011158C">
      <w:pPr>
        <w:pStyle w:val="ListParagraph"/>
        <w:ind w:left="2160"/>
        <w:rPr>
          <w:lang w:val="en-US"/>
        </w:rPr>
      </w:pPr>
      <w:r>
        <w:rPr>
          <w:b/>
          <w:bCs/>
          <w:lang w:val="en-US"/>
        </w:rPr>
        <w:t xml:space="preserve">WHERE </w:t>
      </w:r>
      <w:r>
        <w:rPr>
          <w:lang w:val="en-US"/>
        </w:rPr>
        <w:t>age&lt;18;</w:t>
      </w:r>
    </w:p>
    <w:p w14:paraId="0B901A9A" w14:textId="7291E0CD" w:rsidR="00DD2232" w:rsidRDefault="00F114C6" w:rsidP="00AB44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command deletes only </w:t>
      </w:r>
      <w:proofErr w:type="gramStart"/>
      <w:r>
        <w:rPr>
          <w:lang w:val="en-US"/>
        </w:rPr>
        <w:t>employee</w:t>
      </w:r>
      <w:proofErr w:type="gramEnd"/>
      <w:r>
        <w:rPr>
          <w:lang w:val="en-US"/>
        </w:rPr>
        <w:t xml:space="preserve"> whose age is less than 18</w:t>
      </w:r>
    </w:p>
    <w:p w14:paraId="4162F44F" w14:textId="6B34400E" w:rsidR="00676C18" w:rsidRPr="007463F4" w:rsidRDefault="00676C18" w:rsidP="00AB44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lastRenderedPageBreak/>
        <w:t>TRUNCATE FUNCTION deletes</w:t>
      </w:r>
      <w:r w:rsidR="00CC3CC5">
        <w:rPr>
          <w:b/>
          <w:bCs/>
          <w:lang w:val="en-US"/>
        </w:rPr>
        <w:t xml:space="preserve"> all rows in the table and can’t be used with ‘WHERE’ clause.</w:t>
      </w:r>
    </w:p>
    <w:p w14:paraId="3D1668AE" w14:textId="5338B864" w:rsidR="007463F4" w:rsidRDefault="007463F4" w:rsidP="00AB44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Commands: TRUNCATE TABLE </w:t>
      </w:r>
      <w:r>
        <w:rPr>
          <w:lang w:val="en-US"/>
        </w:rPr>
        <w:t>Employee</w:t>
      </w:r>
      <w:r w:rsidR="00635F82">
        <w:rPr>
          <w:lang w:val="en-US"/>
        </w:rPr>
        <w:t>;</w:t>
      </w:r>
    </w:p>
    <w:p w14:paraId="0C773CF2" w14:textId="616A08B7" w:rsidR="000C2C76" w:rsidRDefault="000C2C76" w:rsidP="00AB44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deletes all </w:t>
      </w:r>
      <w:r w:rsidR="008E5DF3">
        <w:rPr>
          <w:lang w:val="en-US"/>
        </w:rPr>
        <w:t>rows from the employee.</w:t>
      </w:r>
    </w:p>
    <w:p w14:paraId="48773859" w14:textId="47361492" w:rsidR="00761F64" w:rsidRDefault="00761F64">
      <w:pPr>
        <w:rPr>
          <w:lang w:val="en-US"/>
        </w:rPr>
      </w:pPr>
    </w:p>
    <w:p w14:paraId="5EB085C8" w14:textId="026623F0" w:rsidR="00DF77DD" w:rsidRPr="00DF77DD" w:rsidRDefault="00DF77DD" w:rsidP="00AB44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>NOTE:</w:t>
      </w:r>
    </w:p>
    <w:p w14:paraId="1D210809" w14:textId="4394DF4E" w:rsidR="00DF77DD" w:rsidRPr="00787708" w:rsidRDefault="00DF77DD" w:rsidP="00AB4496">
      <w:pPr>
        <w:pStyle w:val="ListParagraph"/>
        <w:numPr>
          <w:ilvl w:val="0"/>
          <w:numId w:val="6"/>
        </w:numPr>
        <w:rPr>
          <w:lang w:val="en-US"/>
        </w:rPr>
      </w:pPr>
      <w:r w:rsidRPr="00DF77DD">
        <w:t xml:space="preserve">MySQL doesn't support directly </w:t>
      </w:r>
      <w:r w:rsidRPr="00DF77DD">
        <w:rPr>
          <w:b/>
          <w:bCs/>
        </w:rPr>
        <w:t>modifying or dropping</w:t>
      </w:r>
      <w:r w:rsidRPr="00DF77DD">
        <w:t xml:space="preserve"> CHECK constraints (at least not in the way it handles other constraints like primary keys).</w:t>
      </w:r>
    </w:p>
    <w:p w14:paraId="5A42C0B8" w14:textId="5EDF8E67" w:rsidR="00787708" w:rsidRPr="00D43424" w:rsidRDefault="00787708" w:rsidP="00AB4496">
      <w:pPr>
        <w:pStyle w:val="ListParagraph"/>
        <w:numPr>
          <w:ilvl w:val="0"/>
          <w:numId w:val="6"/>
        </w:numPr>
        <w:rPr>
          <w:lang w:val="en-US"/>
        </w:rPr>
      </w:pPr>
      <w:r>
        <w:t>If a</w:t>
      </w:r>
      <w:r w:rsidRPr="00787708">
        <w:t xml:space="preserve"> column in </w:t>
      </w:r>
      <w:r>
        <w:t>a</w:t>
      </w:r>
      <w:r w:rsidRPr="00787708">
        <w:t xml:space="preserve"> table is </w:t>
      </w:r>
      <w:r w:rsidRPr="00787708">
        <w:rPr>
          <w:b/>
          <w:bCs/>
        </w:rPr>
        <w:t>not a PRIMARY KEY or UNIQUE</w:t>
      </w:r>
      <w:r w:rsidRPr="00787708">
        <w:t>, MySQL cannot use it for a foreign key reference.</w:t>
      </w:r>
    </w:p>
    <w:p w14:paraId="4A8E8B27" w14:textId="448303E2" w:rsidR="00D43424" w:rsidRPr="00D43424" w:rsidRDefault="00D43424" w:rsidP="00AB4496">
      <w:pPr>
        <w:pStyle w:val="ListParagraph"/>
        <w:numPr>
          <w:ilvl w:val="0"/>
          <w:numId w:val="6"/>
        </w:numPr>
        <w:rPr>
          <w:lang w:val="en-US"/>
        </w:rPr>
      </w:pPr>
      <w:r w:rsidRPr="00D43424">
        <w:rPr>
          <w:b/>
          <w:bCs/>
        </w:rPr>
        <w:t xml:space="preserve">Adding a foreign key does </w:t>
      </w:r>
      <w:r w:rsidRPr="00D43424">
        <w:rPr>
          <w:b/>
          <w:bCs/>
          <w:i/>
          <w:iCs/>
        </w:rPr>
        <w:t>not</w:t>
      </w:r>
      <w:r w:rsidRPr="00D43424">
        <w:rPr>
          <w:b/>
          <w:bCs/>
        </w:rPr>
        <w:t xml:space="preserve"> copy or import data</w:t>
      </w:r>
      <w:r w:rsidRPr="00D43424">
        <w:t xml:space="preserve"> from one table to another. It only sets a </w:t>
      </w:r>
      <w:r w:rsidRPr="00D43424">
        <w:rPr>
          <w:b/>
          <w:bCs/>
        </w:rPr>
        <w:t>rule</w:t>
      </w:r>
      <w:r w:rsidRPr="00D43424">
        <w:t xml:space="preserve"> to link them — to make sure values in </w:t>
      </w:r>
      <w:proofErr w:type="spellStart"/>
      <w:r w:rsidRPr="00D43424">
        <w:t>Employees.DepartmentID</w:t>
      </w:r>
      <w:proofErr w:type="spellEnd"/>
      <w:r w:rsidRPr="00D43424">
        <w:t xml:space="preserve"> match valid IDs in </w:t>
      </w:r>
      <w:proofErr w:type="spellStart"/>
      <w:r w:rsidRPr="00D43424">
        <w:t>Departments.DepartmentID</w:t>
      </w:r>
      <w:proofErr w:type="spellEnd"/>
      <w:r w:rsidRPr="00D43424">
        <w:t>.</w:t>
      </w:r>
    </w:p>
    <w:p w14:paraId="64C1D8F4" w14:textId="571D96D0" w:rsidR="00DF77DD" w:rsidRPr="00D43424" w:rsidRDefault="00DF77DD" w:rsidP="00D43424">
      <w:pPr>
        <w:pStyle w:val="ListParagraph"/>
        <w:rPr>
          <w:lang w:val="en-US"/>
        </w:rPr>
      </w:pPr>
    </w:p>
    <w:p w14:paraId="6B5D15E6" w14:textId="77777777" w:rsidR="00240443" w:rsidRPr="00240443" w:rsidRDefault="00D43424" w:rsidP="00AB4496">
      <w:pPr>
        <w:pStyle w:val="ListParagraph"/>
        <w:numPr>
          <w:ilvl w:val="0"/>
          <w:numId w:val="6"/>
        </w:numPr>
      </w:pPr>
      <w:r w:rsidRPr="00D43424">
        <w:t xml:space="preserve">To </w:t>
      </w:r>
      <w:r w:rsidRPr="00D43424">
        <w:rPr>
          <w:b/>
          <w:bCs/>
        </w:rPr>
        <w:t>add a foreign key to an already created table</w:t>
      </w:r>
      <w:r w:rsidRPr="00D43424">
        <w:t xml:space="preserve"> in </w:t>
      </w:r>
      <w:r w:rsidRPr="00D43424">
        <w:rPr>
          <w:b/>
          <w:bCs/>
        </w:rPr>
        <w:t>MySQL Workbench</w:t>
      </w:r>
    </w:p>
    <w:p w14:paraId="6D1E08F2" w14:textId="77777777" w:rsidR="00240443" w:rsidRDefault="00240443" w:rsidP="00240443">
      <w:pPr>
        <w:pStyle w:val="ListParagraph"/>
      </w:pPr>
    </w:p>
    <w:p w14:paraId="702AE594" w14:textId="77777777" w:rsidR="00240443" w:rsidRDefault="00240443" w:rsidP="00AB4496">
      <w:pPr>
        <w:pStyle w:val="ListParagraph"/>
        <w:numPr>
          <w:ilvl w:val="0"/>
          <w:numId w:val="6"/>
        </w:numPr>
      </w:pPr>
      <w:r w:rsidRPr="00240443">
        <w:t xml:space="preserve">  = (equals) cannot be used with NULL in SQL.</w:t>
      </w:r>
    </w:p>
    <w:p w14:paraId="38B660D8" w14:textId="77777777" w:rsidR="00240443" w:rsidRDefault="00240443" w:rsidP="00240443">
      <w:pPr>
        <w:pStyle w:val="ListParagraph"/>
      </w:pPr>
    </w:p>
    <w:p w14:paraId="271EB344" w14:textId="35EE17DD" w:rsidR="00240443" w:rsidRPr="00240443" w:rsidRDefault="00240443" w:rsidP="00AB4496">
      <w:pPr>
        <w:pStyle w:val="ListParagraph"/>
        <w:numPr>
          <w:ilvl w:val="0"/>
          <w:numId w:val="6"/>
        </w:numPr>
      </w:pPr>
      <w:r w:rsidRPr="00240443">
        <w:rPr>
          <w:b/>
          <w:bCs/>
        </w:rPr>
        <w:t>IS</w:t>
      </w:r>
      <w:r w:rsidRPr="00240443">
        <w:t xml:space="preserve"> </w:t>
      </w:r>
      <w:r w:rsidRPr="00240443">
        <w:rPr>
          <w:b/>
          <w:bCs/>
        </w:rPr>
        <w:t>NULL</w:t>
      </w:r>
      <w:r w:rsidRPr="00240443">
        <w:t xml:space="preserve"> is the correct way to check for </w:t>
      </w:r>
      <w:r w:rsidRPr="00240443">
        <w:rPr>
          <w:b/>
          <w:bCs/>
        </w:rPr>
        <w:t>NULL</w:t>
      </w:r>
      <w:r w:rsidRPr="00240443">
        <w:t xml:space="preserve"> values in SQL.</w:t>
      </w:r>
    </w:p>
    <w:p w14:paraId="2290D7FD" w14:textId="77777777" w:rsidR="00240443" w:rsidRPr="00D43424" w:rsidRDefault="00240443" w:rsidP="00240443"/>
    <w:p w14:paraId="59857E10" w14:textId="77777777" w:rsidR="00D43424" w:rsidRDefault="00D43424" w:rsidP="00D43424">
      <w:pPr>
        <w:pStyle w:val="ListParagraph"/>
      </w:pPr>
    </w:p>
    <w:p w14:paraId="53045108" w14:textId="6AE5ABA6" w:rsidR="00D43424" w:rsidRPr="00D43424" w:rsidRDefault="00D43424" w:rsidP="00AB4496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Commands: ALTER TABLE </w:t>
      </w:r>
      <w:r w:rsidRPr="00D43424">
        <w:t>Employee</w:t>
      </w:r>
    </w:p>
    <w:p w14:paraId="24AD29EA" w14:textId="7ECCB43E" w:rsidR="00D43424" w:rsidRDefault="00D43424" w:rsidP="00D43424">
      <w:pPr>
        <w:pStyle w:val="ListParagraph"/>
        <w:ind w:left="2160"/>
        <w:rPr>
          <w:b/>
          <w:bCs/>
        </w:rPr>
      </w:pPr>
      <w:r>
        <w:rPr>
          <w:b/>
          <w:bCs/>
        </w:rPr>
        <w:t xml:space="preserve">ADD COLUMN </w:t>
      </w:r>
      <w:proofErr w:type="spellStart"/>
      <w:r w:rsidRPr="00D43424">
        <w:t>Department</w:t>
      </w:r>
      <w:r w:rsidR="00ED2269">
        <w:t>_</w:t>
      </w:r>
      <w:r w:rsidRPr="00D43424">
        <w:t>Name</w:t>
      </w:r>
      <w:proofErr w:type="spellEnd"/>
    </w:p>
    <w:p w14:paraId="57D0EBD9" w14:textId="0E2BBACB" w:rsidR="00D43424" w:rsidRDefault="00D43424" w:rsidP="00D43424">
      <w:pPr>
        <w:pStyle w:val="ListParagraph"/>
        <w:ind w:left="2160"/>
      </w:pPr>
      <w:r>
        <w:rPr>
          <w:b/>
          <w:bCs/>
        </w:rPr>
        <w:t>ADD CONSTRAINT FOREIGN KEY(</w:t>
      </w:r>
      <w:proofErr w:type="spellStart"/>
      <w:r w:rsidRPr="00D43424">
        <w:t>Department</w:t>
      </w:r>
      <w:r w:rsidR="00ED2269">
        <w:t>_</w:t>
      </w:r>
      <w:r w:rsidRPr="00D43424">
        <w:t>Name</w:t>
      </w:r>
      <w:proofErr w:type="spellEnd"/>
      <w:r>
        <w:t>)</w:t>
      </w:r>
    </w:p>
    <w:p w14:paraId="6BA4D1E5" w14:textId="1613C34E" w:rsidR="00D43424" w:rsidRDefault="00D43424" w:rsidP="00D43424">
      <w:pPr>
        <w:pStyle w:val="ListParagraph"/>
        <w:ind w:left="2160"/>
        <w:rPr>
          <w:b/>
          <w:bCs/>
        </w:rPr>
      </w:pPr>
      <w:r w:rsidRPr="00D43424">
        <w:rPr>
          <w:b/>
          <w:bCs/>
        </w:rPr>
        <w:t>REFERENCES</w:t>
      </w:r>
      <w:r>
        <w:rPr>
          <w:b/>
          <w:bCs/>
        </w:rPr>
        <w:t xml:space="preserve"> </w:t>
      </w:r>
      <w:r w:rsidRPr="00D43424">
        <w:t>Department</w:t>
      </w:r>
      <w:r>
        <w:t xml:space="preserve"> </w:t>
      </w:r>
      <w:r>
        <w:rPr>
          <w:b/>
          <w:bCs/>
        </w:rPr>
        <w:t>(</w:t>
      </w:r>
      <w:proofErr w:type="spellStart"/>
      <w:r w:rsidRPr="00D43424">
        <w:t>DepartmentName</w:t>
      </w:r>
      <w:proofErr w:type="spellEnd"/>
      <w:proofErr w:type="gramStart"/>
      <w:r>
        <w:rPr>
          <w:b/>
          <w:bCs/>
        </w:rPr>
        <w:t>)</w:t>
      </w:r>
      <w:r w:rsidR="00485D1B">
        <w:rPr>
          <w:b/>
          <w:bCs/>
        </w:rPr>
        <w:t>;</w:t>
      </w:r>
      <w:proofErr w:type="gramEnd"/>
    </w:p>
    <w:p w14:paraId="55D40B1C" w14:textId="77777777" w:rsidR="00D43424" w:rsidRDefault="00D43424" w:rsidP="00D43424">
      <w:pPr>
        <w:pStyle w:val="ListParagraph"/>
        <w:ind w:left="2160"/>
        <w:rPr>
          <w:b/>
          <w:bCs/>
        </w:rPr>
      </w:pPr>
    </w:p>
    <w:p w14:paraId="1E7F6E4C" w14:textId="1F63CC52" w:rsidR="00D43424" w:rsidRDefault="00D43424" w:rsidP="00D43424">
      <w:pPr>
        <w:pStyle w:val="ListParagraph"/>
        <w:ind w:left="2160"/>
        <w:jc w:val="center"/>
        <w:rPr>
          <w:b/>
          <w:bCs/>
        </w:rPr>
      </w:pPr>
      <w:r>
        <w:rPr>
          <w:b/>
          <w:bCs/>
        </w:rPr>
        <w:t>OR</w:t>
      </w:r>
    </w:p>
    <w:p w14:paraId="345822E3" w14:textId="60E25F16" w:rsidR="00D43424" w:rsidRDefault="00D43424" w:rsidP="00D43424">
      <w:pPr>
        <w:pStyle w:val="ListParagraph"/>
        <w:ind w:left="2160"/>
      </w:pPr>
      <w:r>
        <w:rPr>
          <w:b/>
          <w:bCs/>
        </w:rPr>
        <w:t xml:space="preserve">ALTER TABLE </w:t>
      </w:r>
      <w:r w:rsidRPr="00D43424">
        <w:t>Employee</w:t>
      </w:r>
    </w:p>
    <w:p w14:paraId="2D4BBF2C" w14:textId="4A071CED" w:rsidR="00D43424" w:rsidRDefault="00D43424" w:rsidP="00D43424">
      <w:pPr>
        <w:pStyle w:val="ListParagraph"/>
        <w:ind w:left="2160"/>
      </w:pPr>
      <w:r>
        <w:rPr>
          <w:b/>
          <w:bCs/>
        </w:rPr>
        <w:t xml:space="preserve">ADD CONSTRAINT </w:t>
      </w:r>
      <w:proofErr w:type="spellStart"/>
      <w:r w:rsidRPr="00D43424">
        <w:t>Department</w:t>
      </w:r>
      <w:r w:rsidR="00D972BC">
        <w:t>_</w:t>
      </w:r>
      <w:r w:rsidRPr="00D43424">
        <w:t>Name</w:t>
      </w:r>
      <w:proofErr w:type="spellEnd"/>
      <w:r w:rsidR="00333D90">
        <w:t xml:space="preserve"> /* Name of the new column*/</w:t>
      </w:r>
    </w:p>
    <w:p w14:paraId="20D58D2C" w14:textId="5A4CA948" w:rsidR="00D43424" w:rsidRDefault="00D43424" w:rsidP="00D43424">
      <w:pPr>
        <w:pStyle w:val="ListParagraph"/>
        <w:ind w:left="2160"/>
      </w:pPr>
      <w:r>
        <w:rPr>
          <w:b/>
          <w:bCs/>
        </w:rPr>
        <w:t>FOREIGN KEY(</w:t>
      </w:r>
      <w:proofErr w:type="spellStart"/>
      <w:r w:rsidRPr="00D43424">
        <w:t>Department</w:t>
      </w:r>
      <w:r w:rsidR="00D972BC">
        <w:t>_</w:t>
      </w:r>
      <w:r w:rsidRPr="00D43424">
        <w:t>Name</w:t>
      </w:r>
      <w:proofErr w:type="spellEnd"/>
      <w:r>
        <w:t>)</w:t>
      </w:r>
    </w:p>
    <w:p w14:paraId="3B95910C" w14:textId="0F38424F" w:rsidR="00D43424" w:rsidRDefault="00D43424" w:rsidP="00D43424">
      <w:pPr>
        <w:pStyle w:val="ListParagraph"/>
        <w:ind w:left="2160"/>
        <w:rPr>
          <w:b/>
          <w:bCs/>
        </w:rPr>
      </w:pPr>
      <w:r w:rsidRPr="00D43424">
        <w:rPr>
          <w:b/>
          <w:bCs/>
        </w:rPr>
        <w:t>REFERENCES</w:t>
      </w:r>
      <w:r>
        <w:rPr>
          <w:b/>
          <w:bCs/>
        </w:rPr>
        <w:t xml:space="preserve"> </w:t>
      </w:r>
      <w:r w:rsidRPr="00D43424">
        <w:t>Department</w:t>
      </w:r>
      <w:r>
        <w:t xml:space="preserve"> </w:t>
      </w:r>
      <w:r>
        <w:rPr>
          <w:b/>
          <w:bCs/>
        </w:rPr>
        <w:t>(</w:t>
      </w:r>
      <w:proofErr w:type="spellStart"/>
      <w:r w:rsidRPr="00D43424">
        <w:t>DepartmentName</w:t>
      </w:r>
      <w:proofErr w:type="spellEnd"/>
      <w:proofErr w:type="gramStart"/>
      <w:r>
        <w:rPr>
          <w:b/>
          <w:bCs/>
        </w:rPr>
        <w:t>)</w:t>
      </w:r>
      <w:r w:rsidR="00485D1B">
        <w:rPr>
          <w:b/>
          <w:bCs/>
        </w:rPr>
        <w:t>;</w:t>
      </w:r>
      <w:proofErr w:type="gramEnd"/>
    </w:p>
    <w:p w14:paraId="5CB725AA" w14:textId="77777777" w:rsidR="00D43424" w:rsidRDefault="00D43424" w:rsidP="00D43424">
      <w:pPr>
        <w:pStyle w:val="ListParagraph"/>
        <w:ind w:left="2160"/>
        <w:rPr>
          <w:b/>
          <w:bCs/>
        </w:rPr>
      </w:pPr>
    </w:p>
    <w:p w14:paraId="3AB63AA3" w14:textId="77777777" w:rsidR="0021476B" w:rsidRPr="0021476B" w:rsidRDefault="0021476B" w:rsidP="00AB4496">
      <w:pPr>
        <w:pStyle w:val="ListParagraph"/>
        <w:numPr>
          <w:ilvl w:val="0"/>
          <w:numId w:val="12"/>
        </w:numPr>
        <w:rPr>
          <w:b/>
          <w:bCs/>
        </w:rPr>
      </w:pPr>
      <w:r w:rsidRPr="0021476B">
        <w:rPr>
          <w:b/>
          <w:bCs/>
        </w:rPr>
        <w:t>Filtering Data:</w:t>
      </w:r>
    </w:p>
    <w:p w14:paraId="7BF447E4" w14:textId="77777777" w:rsidR="0021476B" w:rsidRPr="0021476B" w:rsidRDefault="0021476B" w:rsidP="00C62C52">
      <w:pPr>
        <w:pStyle w:val="ListParagraph"/>
      </w:pPr>
      <w:r w:rsidRPr="0021476B">
        <w:t xml:space="preserve">Sometimes, we don’t want everything—just specific information. For example, if you're looking for a particular person, you can use a </w:t>
      </w:r>
      <w:r w:rsidRPr="00873181">
        <w:rPr>
          <w:b/>
          <w:bCs/>
        </w:rPr>
        <w:t>filter</w:t>
      </w:r>
      <w:r w:rsidRPr="0021476B">
        <w:t xml:space="preserve">. Let's say we want to find the </w:t>
      </w:r>
      <w:proofErr w:type="gramStart"/>
      <w:r w:rsidRPr="0021476B">
        <w:t>contact</w:t>
      </w:r>
      <w:proofErr w:type="gramEnd"/>
      <w:r w:rsidRPr="0021476B">
        <w:t xml:space="preserve"> name and address of a customer named "Maria Anders." Here’s how you do it:</w:t>
      </w:r>
    </w:p>
    <w:p w14:paraId="38E2F7E6" w14:textId="77777777" w:rsidR="00C62C52" w:rsidRDefault="00C62C52" w:rsidP="00C62C52">
      <w:pPr>
        <w:pStyle w:val="ListParagraph"/>
        <w:rPr>
          <w:b/>
          <w:bCs/>
        </w:rPr>
      </w:pPr>
    </w:p>
    <w:p w14:paraId="673D33E6" w14:textId="165E40A7" w:rsidR="00C62C52" w:rsidRDefault="0021476B" w:rsidP="00AB4496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Commands: </w:t>
      </w:r>
      <w:r w:rsidRPr="0021476B">
        <w:rPr>
          <w:b/>
          <w:bCs/>
        </w:rPr>
        <w:t xml:space="preserve">SELECT </w:t>
      </w:r>
      <w:proofErr w:type="spellStart"/>
      <w:r w:rsidRPr="00C62C52">
        <w:t>ContactName</w:t>
      </w:r>
      <w:proofErr w:type="spellEnd"/>
      <w:r w:rsidRPr="0021476B">
        <w:rPr>
          <w:b/>
          <w:bCs/>
        </w:rPr>
        <w:t xml:space="preserve">, </w:t>
      </w:r>
      <w:r w:rsidRPr="00C62C52">
        <w:t>Address</w:t>
      </w:r>
      <w:r w:rsidRPr="0021476B">
        <w:rPr>
          <w:b/>
          <w:bCs/>
        </w:rPr>
        <w:t xml:space="preserve"> FROM </w:t>
      </w:r>
      <w:r w:rsidRPr="00C62C52">
        <w:t>Customers</w:t>
      </w:r>
      <w:r w:rsidRPr="0021476B">
        <w:rPr>
          <w:b/>
          <w:bCs/>
        </w:rPr>
        <w:t xml:space="preserve"> </w:t>
      </w:r>
    </w:p>
    <w:p w14:paraId="42CF0A50" w14:textId="0E3B7081" w:rsidR="0021476B" w:rsidRPr="0021476B" w:rsidRDefault="00C62C52" w:rsidP="00C62C52">
      <w:pPr>
        <w:pStyle w:val="ListParagraph"/>
        <w:rPr>
          <w:b/>
          <w:bCs/>
        </w:rPr>
      </w:pPr>
      <w:r>
        <w:rPr>
          <w:b/>
          <w:bCs/>
        </w:rPr>
        <w:t xml:space="preserve">                             </w:t>
      </w:r>
      <w:r w:rsidR="0021476B" w:rsidRPr="0021476B">
        <w:rPr>
          <w:b/>
          <w:bCs/>
        </w:rPr>
        <w:t xml:space="preserve">WHERE </w:t>
      </w:r>
      <w:proofErr w:type="spellStart"/>
      <w:r w:rsidR="0021476B" w:rsidRPr="00C62C52">
        <w:t>ContactName</w:t>
      </w:r>
      <w:proofErr w:type="spellEnd"/>
      <w:r w:rsidR="0021476B" w:rsidRPr="0021476B">
        <w:rPr>
          <w:b/>
          <w:bCs/>
        </w:rPr>
        <w:t xml:space="preserve"> = </w:t>
      </w:r>
      <w:r w:rsidR="0021476B" w:rsidRPr="00C62C52">
        <w:t>'Maria</w:t>
      </w:r>
      <w:r w:rsidR="0021476B" w:rsidRPr="0021476B">
        <w:rPr>
          <w:b/>
          <w:bCs/>
        </w:rPr>
        <w:t xml:space="preserve"> </w:t>
      </w:r>
      <w:r w:rsidR="0021476B" w:rsidRPr="00C62C52">
        <w:t>Anders</w:t>
      </w:r>
      <w:proofErr w:type="gramStart"/>
      <w:r w:rsidR="0021476B" w:rsidRPr="00C62C52">
        <w:t>'</w:t>
      </w:r>
      <w:r w:rsidR="0021476B" w:rsidRPr="0021476B">
        <w:rPr>
          <w:b/>
          <w:bCs/>
        </w:rPr>
        <w:t>;</w:t>
      </w:r>
      <w:proofErr w:type="gramEnd"/>
    </w:p>
    <w:p w14:paraId="3CA5FDA5" w14:textId="77777777" w:rsidR="00C62C52" w:rsidRPr="00C62C52" w:rsidRDefault="00C62C52" w:rsidP="00C62C52">
      <w:pPr>
        <w:pStyle w:val="ListParagraph"/>
        <w:rPr>
          <w:b/>
          <w:bCs/>
        </w:rPr>
      </w:pPr>
    </w:p>
    <w:p w14:paraId="1BCB6785" w14:textId="13F855A1" w:rsidR="0021476B" w:rsidRPr="00C62C52" w:rsidRDefault="0021476B" w:rsidP="00C62C52">
      <w:pPr>
        <w:pStyle w:val="ListParagraph"/>
        <w:rPr>
          <w:b/>
          <w:bCs/>
        </w:rPr>
      </w:pPr>
      <w:r w:rsidRPr="0021476B">
        <w:t>Here</w:t>
      </w:r>
      <w:r w:rsidRPr="00C62C52">
        <w:rPr>
          <w:b/>
          <w:bCs/>
        </w:rPr>
        <w:t xml:space="preserve">, WHERE </w:t>
      </w:r>
      <w:r w:rsidR="00873181">
        <w:rPr>
          <w:b/>
          <w:bCs/>
        </w:rPr>
        <w:t>FUNCTION</w:t>
      </w:r>
      <w:r w:rsidRPr="0021476B">
        <w:t xml:space="preserve"> helps us narrow down our search. It’s like saying</w:t>
      </w:r>
      <w:r w:rsidRPr="00C62C52">
        <w:rPr>
          <w:b/>
          <w:bCs/>
        </w:rPr>
        <w:t>, "Show me only the books that are written by Shakespeare."</w:t>
      </w:r>
    </w:p>
    <w:p w14:paraId="31F4BD41" w14:textId="77777777" w:rsidR="00D43424" w:rsidRPr="0021476B" w:rsidRDefault="00D43424" w:rsidP="0021476B">
      <w:pPr>
        <w:rPr>
          <w:b/>
          <w:bCs/>
        </w:rPr>
      </w:pPr>
    </w:p>
    <w:p w14:paraId="28BA969E" w14:textId="77777777" w:rsidR="001569BE" w:rsidRDefault="001569BE">
      <w:pPr>
        <w:rPr>
          <w:lang w:val="en-US"/>
        </w:rPr>
      </w:pPr>
      <w:r>
        <w:rPr>
          <w:lang w:val="en-US"/>
        </w:rPr>
        <w:br w:type="page"/>
      </w:r>
    </w:p>
    <w:p w14:paraId="61817649" w14:textId="6CA2483F" w:rsidR="003F1223" w:rsidRPr="00873181" w:rsidRDefault="00761F64" w:rsidP="00873181">
      <w:pPr>
        <w:jc w:val="center"/>
        <w:rPr>
          <w:lang w:val="en-US"/>
        </w:rPr>
      </w:pPr>
      <w:r w:rsidRPr="00873181">
        <w:rPr>
          <w:lang w:val="en-US"/>
        </w:rPr>
        <w:lastRenderedPageBreak/>
        <w:t>LECTURE THREE</w:t>
      </w:r>
    </w:p>
    <w:p w14:paraId="5146E24B" w14:textId="07F82B58" w:rsidR="00761F64" w:rsidRDefault="0021476B" w:rsidP="00761F64">
      <w:pPr>
        <w:pStyle w:val="ListParagraph"/>
        <w:jc w:val="center"/>
        <w:rPr>
          <w:lang w:val="en-US"/>
        </w:rPr>
      </w:pPr>
      <w:r>
        <w:rPr>
          <w:lang w:val="en-US"/>
        </w:rPr>
        <w:t>UNDERSTANDING LOGICAL OPERATORS</w:t>
      </w:r>
    </w:p>
    <w:p w14:paraId="65367688" w14:textId="77777777" w:rsidR="00B01136" w:rsidRDefault="00B01136" w:rsidP="00761F64">
      <w:pPr>
        <w:pStyle w:val="ListParagraph"/>
        <w:jc w:val="center"/>
        <w:rPr>
          <w:lang w:val="en-US"/>
        </w:rPr>
      </w:pPr>
    </w:p>
    <w:p w14:paraId="1AB5F6C3" w14:textId="3BC11F9D" w:rsidR="00B01136" w:rsidRDefault="00B01136" w:rsidP="00B01136">
      <w:pPr>
        <w:pStyle w:val="ListParagraph"/>
        <w:rPr>
          <w:lang w:val="en-US"/>
        </w:rPr>
      </w:pPr>
      <w:r w:rsidRPr="00B01136">
        <w:t xml:space="preserve">In SQL, logical operators help </w:t>
      </w:r>
      <w:r w:rsidRPr="00B01136">
        <w:rPr>
          <w:b/>
          <w:bCs/>
        </w:rPr>
        <w:t xml:space="preserve">refine </w:t>
      </w:r>
      <w:r w:rsidRPr="00B01136">
        <w:t>your search and make your queries more powerful. They allow you to combine multiple conditions in a single query. This is especially useful when you need to filter data based on more than one condition. Logical operators work like the "</w:t>
      </w:r>
      <w:r w:rsidRPr="00B01136">
        <w:rPr>
          <w:b/>
          <w:bCs/>
        </w:rPr>
        <w:t>rules</w:t>
      </w:r>
      <w:r w:rsidRPr="00B01136">
        <w:t xml:space="preserve">" that guide SQL on how to choose the right data. The three most common logical operators in SQL are </w:t>
      </w:r>
      <w:r w:rsidRPr="00B01136">
        <w:rPr>
          <w:b/>
          <w:bCs/>
        </w:rPr>
        <w:t>AND</w:t>
      </w:r>
      <w:r w:rsidRPr="00B01136">
        <w:t xml:space="preserve">, </w:t>
      </w:r>
      <w:r w:rsidRPr="00B01136">
        <w:rPr>
          <w:b/>
          <w:bCs/>
        </w:rPr>
        <w:t>OR</w:t>
      </w:r>
      <w:r w:rsidRPr="00B01136">
        <w:t xml:space="preserve">, and </w:t>
      </w:r>
      <w:r w:rsidRPr="00B01136">
        <w:rPr>
          <w:b/>
          <w:bCs/>
        </w:rPr>
        <w:t>NOT</w:t>
      </w:r>
      <w:r w:rsidRPr="00B01136">
        <w:t>.</w:t>
      </w:r>
    </w:p>
    <w:p w14:paraId="17A8C58F" w14:textId="77777777" w:rsidR="00B01136" w:rsidRDefault="00B01136" w:rsidP="00B01136">
      <w:pPr>
        <w:pStyle w:val="ListParagraph"/>
        <w:rPr>
          <w:b/>
          <w:bCs/>
        </w:rPr>
      </w:pPr>
    </w:p>
    <w:p w14:paraId="202FC6A5" w14:textId="77777777" w:rsidR="00B01136" w:rsidRDefault="00B01136" w:rsidP="00AB4496">
      <w:pPr>
        <w:pStyle w:val="ListParagraph"/>
        <w:numPr>
          <w:ilvl w:val="0"/>
          <w:numId w:val="14"/>
        </w:numPr>
        <w:rPr>
          <w:b/>
          <w:bCs/>
        </w:rPr>
      </w:pPr>
      <w:r w:rsidRPr="00B01136">
        <w:rPr>
          <w:b/>
          <w:bCs/>
        </w:rPr>
        <w:t>The AND Operator</w:t>
      </w:r>
    </w:p>
    <w:p w14:paraId="465FD669" w14:textId="77777777" w:rsidR="00B01136" w:rsidRDefault="00B01136" w:rsidP="00B01136">
      <w:pPr>
        <w:pStyle w:val="ListParagraph"/>
      </w:pPr>
      <w:r w:rsidRPr="00B01136">
        <w:t xml:space="preserve">The </w:t>
      </w:r>
      <w:r w:rsidRPr="00B01136">
        <w:rPr>
          <w:b/>
          <w:bCs/>
        </w:rPr>
        <w:t>AND</w:t>
      </w:r>
      <w:r w:rsidRPr="00B01136">
        <w:t xml:space="preserve"> operator is used to combine multiple conditions in a query. It ensures that all the conditions must be true for the result to be returned.</w:t>
      </w:r>
    </w:p>
    <w:p w14:paraId="1A5A5148" w14:textId="77777777" w:rsidR="00B01136" w:rsidRDefault="00B01136" w:rsidP="00B01136">
      <w:pPr>
        <w:pStyle w:val="ListParagraph"/>
        <w:rPr>
          <w:b/>
          <w:bCs/>
        </w:rPr>
      </w:pPr>
      <w:r w:rsidRPr="00B01136">
        <w:rPr>
          <w:b/>
          <w:bCs/>
        </w:rPr>
        <w:t>Example:</w:t>
      </w:r>
      <w:r>
        <w:rPr>
          <w:b/>
          <w:bCs/>
        </w:rPr>
        <w:t xml:space="preserve"> </w:t>
      </w:r>
    </w:p>
    <w:p w14:paraId="1F0C1EFB" w14:textId="0AC6CA9D" w:rsidR="00B01136" w:rsidRPr="00B01136" w:rsidRDefault="00B01136" w:rsidP="00B01136">
      <w:pPr>
        <w:pStyle w:val="ListParagraph"/>
        <w:rPr>
          <w:b/>
          <w:bCs/>
        </w:rPr>
      </w:pPr>
      <w:r w:rsidRPr="00B01136">
        <w:t xml:space="preserve">Imagine you are looking for a product that is named </w:t>
      </w:r>
      <w:r w:rsidRPr="00B01136">
        <w:rPr>
          <w:b/>
          <w:bCs/>
        </w:rPr>
        <w:t>"Chai"</w:t>
      </w:r>
      <w:r w:rsidRPr="00B01136">
        <w:t xml:space="preserve"> and has a </w:t>
      </w:r>
      <w:proofErr w:type="spellStart"/>
      <w:r w:rsidRPr="00B01136">
        <w:rPr>
          <w:b/>
          <w:bCs/>
        </w:rPr>
        <w:t>ProductID</w:t>
      </w:r>
      <w:proofErr w:type="spellEnd"/>
      <w:r w:rsidRPr="00B01136">
        <w:rPr>
          <w:b/>
          <w:bCs/>
        </w:rPr>
        <w:t xml:space="preserve"> of 2</w:t>
      </w:r>
      <w:r w:rsidRPr="00B01136">
        <w:t>. You want both conditions to be true at the same time. The query would look like this:</w:t>
      </w:r>
    </w:p>
    <w:p w14:paraId="1A67DF36" w14:textId="77777777" w:rsidR="00B01136" w:rsidRDefault="00B01136" w:rsidP="00B01136">
      <w:pPr>
        <w:pStyle w:val="ListParagraph"/>
      </w:pPr>
    </w:p>
    <w:p w14:paraId="2F0D3576" w14:textId="3A28C533" w:rsidR="00B01136" w:rsidRPr="00B01136" w:rsidRDefault="00B01136" w:rsidP="00AB4496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Commands: </w:t>
      </w:r>
      <w:r w:rsidRPr="00B01136">
        <w:rPr>
          <w:b/>
          <w:bCs/>
        </w:rPr>
        <w:t>SELECT</w:t>
      </w:r>
      <w:r w:rsidRPr="00B01136">
        <w:t xml:space="preserve"> </w:t>
      </w:r>
      <w:proofErr w:type="spellStart"/>
      <w:r w:rsidRPr="00B01136">
        <w:t>ProductID</w:t>
      </w:r>
      <w:proofErr w:type="spellEnd"/>
      <w:r w:rsidRPr="00B01136">
        <w:t xml:space="preserve">, ProductName </w:t>
      </w:r>
    </w:p>
    <w:p w14:paraId="28C8C523" w14:textId="3BEBAC87" w:rsidR="00B01136" w:rsidRPr="00B01136" w:rsidRDefault="00B01136" w:rsidP="00B01136">
      <w:r>
        <w:rPr>
          <w:b/>
          <w:bCs/>
        </w:rPr>
        <w:t xml:space="preserve">                                           </w:t>
      </w:r>
      <w:r w:rsidRPr="00B01136">
        <w:rPr>
          <w:b/>
          <w:bCs/>
        </w:rPr>
        <w:t>FROM</w:t>
      </w:r>
      <w:r w:rsidRPr="00B01136">
        <w:t xml:space="preserve"> Products </w:t>
      </w:r>
    </w:p>
    <w:p w14:paraId="7C3980F9" w14:textId="77777777" w:rsidR="00B525D3" w:rsidRDefault="00B01136" w:rsidP="00B01136">
      <w:r>
        <w:rPr>
          <w:b/>
          <w:bCs/>
        </w:rPr>
        <w:t xml:space="preserve">                                          </w:t>
      </w:r>
      <w:r w:rsidRPr="00B01136">
        <w:rPr>
          <w:b/>
          <w:bCs/>
        </w:rPr>
        <w:t>WHERE</w:t>
      </w:r>
      <w:r w:rsidRPr="00B01136">
        <w:t xml:space="preserve"> ProductName = 'Chai' </w:t>
      </w:r>
      <w:r w:rsidRPr="00B01136">
        <w:rPr>
          <w:b/>
          <w:bCs/>
        </w:rPr>
        <w:t>AND</w:t>
      </w:r>
      <w:r w:rsidRPr="00B01136">
        <w:t xml:space="preserve"> </w:t>
      </w:r>
      <w:proofErr w:type="spellStart"/>
      <w:r w:rsidRPr="00B01136">
        <w:t>ProductID</w:t>
      </w:r>
      <w:proofErr w:type="spellEnd"/>
      <w:r w:rsidRPr="00B01136">
        <w:t xml:space="preserve"> = </w:t>
      </w:r>
      <w:proofErr w:type="gramStart"/>
      <w:r w:rsidRPr="00B01136">
        <w:t>2;</w:t>
      </w:r>
      <w:proofErr w:type="gramEnd"/>
    </w:p>
    <w:p w14:paraId="58A951A8" w14:textId="48C37F7B" w:rsidR="00B01136" w:rsidRPr="00B01136" w:rsidRDefault="00B01136" w:rsidP="00B525D3">
      <w:pPr>
        <w:pStyle w:val="ListParagraph"/>
      </w:pPr>
      <w:r w:rsidRPr="00B525D3">
        <w:rPr>
          <w:b/>
          <w:bCs/>
        </w:rPr>
        <w:t>In this case</w:t>
      </w:r>
      <w:r w:rsidRPr="00B01136">
        <w:t>:</w:t>
      </w:r>
    </w:p>
    <w:p w14:paraId="72AE77C4" w14:textId="77777777" w:rsidR="00B01136" w:rsidRPr="00B01136" w:rsidRDefault="00B01136" w:rsidP="00AB4496">
      <w:pPr>
        <w:numPr>
          <w:ilvl w:val="0"/>
          <w:numId w:val="13"/>
        </w:numPr>
      </w:pPr>
      <w:r w:rsidRPr="00B01136">
        <w:t xml:space="preserve">The query checks if the product name is </w:t>
      </w:r>
      <w:r w:rsidRPr="00B01136">
        <w:rPr>
          <w:b/>
          <w:bCs/>
        </w:rPr>
        <w:t>"Chai"</w:t>
      </w:r>
      <w:r w:rsidRPr="00B01136">
        <w:t>.</w:t>
      </w:r>
    </w:p>
    <w:p w14:paraId="2A357CF6" w14:textId="77777777" w:rsidR="00B01136" w:rsidRPr="00B01136" w:rsidRDefault="00B01136" w:rsidP="00AB4496">
      <w:pPr>
        <w:numPr>
          <w:ilvl w:val="0"/>
          <w:numId w:val="13"/>
        </w:numPr>
      </w:pPr>
      <w:r w:rsidRPr="00B01136">
        <w:t xml:space="preserve">It also checks if the product ID is </w:t>
      </w:r>
      <w:r w:rsidRPr="00B01136">
        <w:rPr>
          <w:b/>
          <w:bCs/>
        </w:rPr>
        <w:t>2</w:t>
      </w:r>
      <w:r w:rsidRPr="00B01136">
        <w:t>.</w:t>
      </w:r>
    </w:p>
    <w:p w14:paraId="6107AC6D" w14:textId="77777777" w:rsidR="00B01136" w:rsidRPr="00B01136" w:rsidRDefault="00B01136" w:rsidP="00B525D3">
      <w:pPr>
        <w:pStyle w:val="ListParagraph"/>
      </w:pPr>
      <w:r w:rsidRPr="00B01136">
        <w:t xml:space="preserve">Only products that meet </w:t>
      </w:r>
      <w:r w:rsidRPr="00B525D3">
        <w:rPr>
          <w:b/>
          <w:bCs/>
        </w:rPr>
        <w:t>both</w:t>
      </w:r>
      <w:r w:rsidRPr="00B01136">
        <w:t xml:space="preserve"> conditions will be returned.</w:t>
      </w:r>
    </w:p>
    <w:p w14:paraId="49BF90E5" w14:textId="77777777" w:rsidR="00B525D3" w:rsidRPr="00B525D3" w:rsidRDefault="00B525D3" w:rsidP="00B525D3">
      <w:pPr>
        <w:pStyle w:val="ListParagraph"/>
      </w:pPr>
    </w:p>
    <w:p w14:paraId="7E6EC13D" w14:textId="03ED82CC" w:rsidR="00B01136" w:rsidRDefault="00B01136" w:rsidP="00AB4496">
      <w:pPr>
        <w:pStyle w:val="ListParagraph"/>
        <w:numPr>
          <w:ilvl w:val="0"/>
          <w:numId w:val="13"/>
        </w:numPr>
      </w:pPr>
      <w:r w:rsidRPr="00B525D3">
        <w:rPr>
          <w:b/>
          <w:bCs/>
        </w:rPr>
        <w:t>Key Point</w:t>
      </w:r>
      <w:r w:rsidRPr="00B01136">
        <w:t xml:space="preserve">: The </w:t>
      </w:r>
      <w:r w:rsidRPr="00B525D3">
        <w:rPr>
          <w:b/>
          <w:bCs/>
        </w:rPr>
        <w:t>AND</w:t>
      </w:r>
      <w:r w:rsidRPr="00B01136">
        <w:t xml:space="preserve"> operator will only return results if </w:t>
      </w:r>
      <w:r w:rsidRPr="00B525D3">
        <w:rPr>
          <w:b/>
          <w:bCs/>
        </w:rPr>
        <w:t>all conditions</w:t>
      </w:r>
      <w:r w:rsidRPr="00B01136">
        <w:t xml:space="preserve"> are true.</w:t>
      </w:r>
    </w:p>
    <w:p w14:paraId="3E7AEE0E" w14:textId="77777777" w:rsidR="00B525D3" w:rsidRDefault="00B525D3" w:rsidP="00B525D3">
      <w:pPr>
        <w:pStyle w:val="ListParagraph"/>
        <w:rPr>
          <w:b/>
          <w:bCs/>
        </w:rPr>
      </w:pPr>
    </w:p>
    <w:p w14:paraId="5AA07CC1" w14:textId="77777777" w:rsidR="00B525D3" w:rsidRDefault="00B525D3" w:rsidP="00AB4496">
      <w:pPr>
        <w:pStyle w:val="ListParagraph"/>
        <w:numPr>
          <w:ilvl w:val="0"/>
          <w:numId w:val="14"/>
        </w:numPr>
        <w:rPr>
          <w:b/>
          <w:bCs/>
        </w:rPr>
      </w:pPr>
      <w:r w:rsidRPr="00B525D3">
        <w:rPr>
          <w:b/>
          <w:bCs/>
        </w:rPr>
        <w:t>The OR Operato</w:t>
      </w:r>
      <w:r>
        <w:rPr>
          <w:b/>
          <w:bCs/>
        </w:rPr>
        <w:t>r</w:t>
      </w:r>
    </w:p>
    <w:p w14:paraId="2D69EC9C" w14:textId="77777777" w:rsidR="00B525D3" w:rsidRDefault="00B525D3" w:rsidP="00B525D3">
      <w:pPr>
        <w:pStyle w:val="ListParagraph"/>
      </w:pPr>
      <w:r w:rsidRPr="00B525D3">
        <w:t xml:space="preserve">The </w:t>
      </w:r>
      <w:r w:rsidRPr="00B525D3">
        <w:rPr>
          <w:b/>
          <w:bCs/>
        </w:rPr>
        <w:t>OR</w:t>
      </w:r>
      <w:r w:rsidRPr="00B525D3">
        <w:t xml:space="preserve"> operator is used when you want any of the conditions to be true. It gives more flexibility than </w:t>
      </w:r>
      <w:r w:rsidRPr="00B525D3">
        <w:rPr>
          <w:b/>
          <w:bCs/>
        </w:rPr>
        <w:t>AND</w:t>
      </w:r>
      <w:r w:rsidRPr="00B525D3">
        <w:t xml:space="preserve"> because only one of the conditions needs to be true for a result to be returned.</w:t>
      </w:r>
    </w:p>
    <w:p w14:paraId="20129C69" w14:textId="77777777" w:rsidR="00B525D3" w:rsidRDefault="00B525D3" w:rsidP="00B525D3">
      <w:pPr>
        <w:pStyle w:val="ListParagraph"/>
        <w:rPr>
          <w:b/>
          <w:bCs/>
        </w:rPr>
      </w:pPr>
      <w:r w:rsidRPr="00B525D3">
        <w:rPr>
          <w:b/>
          <w:bCs/>
        </w:rPr>
        <w:t>Example:</w:t>
      </w:r>
    </w:p>
    <w:p w14:paraId="0CBD65A9" w14:textId="58646F67" w:rsidR="00B525D3" w:rsidRDefault="00B525D3" w:rsidP="00B525D3">
      <w:pPr>
        <w:pStyle w:val="ListParagraph"/>
      </w:pPr>
      <w:r w:rsidRPr="00B525D3">
        <w:t xml:space="preserve">Let’s say you want to find products that are either </w:t>
      </w:r>
      <w:r w:rsidRPr="00B525D3">
        <w:rPr>
          <w:b/>
          <w:bCs/>
        </w:rPr>
        <w:t>"Chai"</w:t>
      </w:r>
      <w:r w:rsidRPr="00B525D3">
        <w:t xml:space="preserve"> or have a </w:t>
      </w:r>
      <w:proofErr w:type="spellStart"/>
      <w:r w:rsidRPr="00B525D3">
        <w:rPr>
          <w:b/>
          <w:bCs/>
        </w:rPr>
        <w:t>ProductID</w:t>
      </w:r>
      <w:proofErr w:type="spellEnd"/>
      <w:r w:rsidRPr="00B525D3">
        <w:rPr>
          <w:b/>
          <w:bCs/>
        </w:rPr>
        <w:t xml:space="preserve"> of 2</w:t>
      </w:r>
      <w:r w:rsidRPr="00B525D3">
        <w:t>. The query would look like this:</w:t>
      </w:r>
    </w:p>
    <w:p w14:paraId="41055BA9" w14:textId="77777777" w:rsidR="00B525D3" w:rsidRDefault="00B525D3" w:rsidP="00B525D3">
      <w:pPr>
        <w:pStyle w:val="ListParagraph"/>
      </w:pPr>
    </w:p>
    <w:p w14:paraId="5C843444" w14:textId="77777777" w:rsidR="00B525D3" w:rsidRPr="00B01136" w:rsidRDefault="00B525D3" w:rsidP="00AB4496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Commands: </w:t>
      </w:r>
      <w:r w:rsidRPr="00B01136">
        <w:rPr>
          <w:b/>
          <w:bCs/>
        </w:rPr>
        <w:t>SELECT</w:t>
      </w:r>
      <w:r w:rsidRPr="00B01136">
        <w:t xml:space="preserve"> </w:t>
      </w:r>
      <w:proofErr w:type="spellStart"/>
      <w:r w:rsidRPr="00B01136">
        <w:t>ProductID</w:t>
      </w:r>
      <w:proofErr w:type="spellEnd"/>
      <w:r w:rsidRPr="00B01136">
        <w:t xml:space="preserve">, ProductName </w:t>
      </w:r>
    </w:p>
    <w:p w14:paraId="56D5EFAA" w14:textId="77777777" w:rsidR="00B525D3" w:rsidRPr="00B01136" w:rsidRDefault="00B525D3" w:rsidP="00B525D3">
      <w:r>
        <w:rPr>
          <w:b/>
          <w:bCs/>
        </w:rPr>
        <w:t xml:space="preserve">                                           </w:t>
      </w:r>
      <w:r w:rsidRPr="00B01136">
        <w:rPr>
          <w:b/>
          <w:bCs/>
        </w:rPr>
        <w:t>FROM</w:t>
      </w:r>
      <w:r w:rsidRPr="00B01136">
        <w:t xml:space="preserve"> Products </w:t>
      </w:r>
    </w:p>
    <w:p w14:paraId="68583A3A" w14:textId="6826CFC0" w:rsidR="00B525D3" w:rsidRDefault="00B525D3" w:rsidP="00B525D3">
      <w:r>
        <w:rPr>
          <w:b/>
          <w:bCs/>
        </w:rPr>
        <w:lastRenderedPageBreak/>
        <w:t xml:space="preserve">                                          </w:t>
      </w:r>
      <w:r w:rsidRPr="00B01136">
        <w:rPr>
          <w:b/>
          <w:bCs/>
        </w:rPr>
        <w:t>WHERE</w:t>
      </w:r>
      <w:r w:rsidRPr="00B01136">
        <w:t xml:space="preserve"> ProductName = 'Chai' </w:t>
      </w:r>
      <w:r>
        <w:rPr>
          <w:b/>
          <w:bCs/>
        </w:rPr>
        <w:t>OR</w:t>
      </w:r>
      <w:r w:rsidRPr="00B01136">
        <w:t xml:space="preserve"> </w:t>
      </w:r>
      <w:proofErr w:type="spellStart"/>
      <w:r w:rsidRPr="00B01136">
        <w:t>ProductID</w:t>
      </w:r>
      <w:proofErr w:type="spellEnd"/>
      <w:r w:rsidRPr="00B01136">
        <w:t xml:space="preserve"> = </w:t>
      </w:r>
      <w:proofErr w:type="gramStart"/>
      <w:r w:rsidRPr="00B01136">
        <w:t>2;</w:t>
      </w:r>
      <w:proofErr w:type="gramEnd"/>
    </w:p>
    <w:p w14:paraId="09675713" w14:textId="77777777" w:rsidR="00B525D3" w:rsidRPr="00B525D3" w:rsidRDefault="00B525D3" w:rsidP="00B525D3">
      <w:pPr>
        <w:pStyle w:val="ListParagraph"/>
        <w:rPr>
          <w:b/>
          <w:bCs/>
        </w:rPr>
      </w:pPr>
    </w:p>
    <w:p w14:paraId="3C606419" w14:textId="77777777" w:rsidR="00B525D3" w:rsidRPr="00B525D3" w:rsidRDefault="00B525D3" w:rsidP="00B525D3">
      <w:pPr>
        <w:pStyle w:val="ListParagraph"/>
        <w:rPr>
          <w:b/>
          <w:bCs/>
        </w:rPr>
      </w:pPr>
      <w:r w:rsidRPr="00B525D3">
        <w:rPr>
          <w:b/>
          <w:bCs/>
        </w:rPr>
        <w:t>In this case:</w:t>
      </w:r>
    </w:p>
    <w:p w14:paraId="58ECEDAB" w14:textId="77777777" w:rsidR="00B525D3" w:rsidRPr="00B525D3" w:rsidRDefault="00B525D3" w:rsidP="00AB4496">
      <w:pPr>
        <w:numPr>
          <w:ilvl w:val="0"/>
          <w:numId w:val="15"/>
        </w:numPr>
      </w:pPr>
      <w:r w:rsidRPr="00B525D3">
        <w:t xml:space="preserve">The query will return all products where the product name is </w:t>
      </w:r>
      <w:r w:rsidRPr="00B525D3">
        <w:rPr>
          <w:b/>
          <w:bCs/>
        </w:rPr>
        <w:t>"Chai"</w:t>
      </w:r>
      <w:r w:rsidRPr="00B525D3">
        <w:t>.</w:t>
      </w:r>
    </w:p>
    <w:p w14:paraId="1466AA1E" w14:textId="77777777" w:rsidR="00B525D3" w:rsidRPr="00B525D3" w:rsidRDefault="00B525D3" w:rsidP="00AB4496">
      <w:pPr>
        <w:numPr>
          <w:ilvl w:val="0"/>
          <w:numId w:val="15"/>
        </w:numPr>
      </w:pPr>
      <w:r w:rsidRPr="00B525D3">
        <w:t xml:space="preserve">It will also return products where the product ID is </w:t>
      </w:r>
      <w:r w:rsidRPr="00B525D3">
        <w:rPr>
          <w:b/>
          <w:bCs/>
        </w:rPr>
        <w:t>2</w:t>
      </w:r>
      <w:r w:rsidRPr="00B525D3">
        <w:t>, even if they don’t have the name "Chai".</w:t>
      </w:r>
    </w:p>
    <w:p w14:paraId="08E81E87" w14:textId="77777777" w:rsidR="00B525D3" w:rsidRPr="00B525D3" w:rsidRDefault="00B525D3" w:rsidP="00B525D3">
      <w:pPr>
        <w:pStyle w:val="ListParagraph"/>
      </w:pPr>
    </w:p>
    <w:p w14:paraId="4198F114" w14:textId="07C41862" w:rsidR="00B525D3" w:rsidRDefault="00B525D3" w:rsidP="00AB4496">
      <w:pPr>
        <w:pStyle w:val="ListParagraph"/>
        <w:numPr>
          <w:ilvl w:val="0"/>
          <w:numId w:val="15"/>
        </w:numPr>
      </w:pPr>
      <w:r w:rsidRPr="00B525D3">
        <w:rPr>
          <w:b/>
          <w:bCs/>
        </w:rPr>
        <w:t>Key Point</w:t>
      </w:r>
      <w:r w:rsidRPr="00B525D3">
        <w:t xml:space="preserve">: The </w:t>
      </w:r>
      <w:r w:rsidRPr="00B525D3">
        <w:rPr>
          <w:b/>
          <w:bCs/>
        </w:rPr>
        <w:t>OR</w:t>
      </w:r>
      <w:r w:rsidRPr="00B525D3">
        <w:t xml:space="preserve"> operator will return results if </w:t>
      </w:r>
      <w:r w:rsidRPr="00B525D3">
        <w:rPr>
          <w:b/>
          <w:bCs/>
        </w:rPr>
        <w:t>either condition</w:t>
      </w:r>
      <w:r w:rsidRPr="00B525D3">
        <w:t xml:space="preserve"> is true.</w:t>
      </w:r>
    </w:p>
    <w:p w14:paraId="310FCC52" w14:textId="77777777" w:rsidR="00B525D3" w:rsidRDefault="00B525D3" w:rsidP="00B525D3">
      <w:pPr>
        <w:pStyle w:val="ListParagraph"/>
      </w:pPr>
    </w:p>
    <w:p w14:paraId="00FD88C1" w14:textId="77777777" w:rsidR="00B525D3" w:rsidRPr="00B525D3" w:rsidRDefault="00B525D3" w:rsidP="00AB4496">
      <w:pPr>
        <w:pStyle w:val="ListParagraph"/>
        <w:numPr>
          <w:ilvl w:val="0"/>
          <w:numId w:val="14"/>
        </w:numPr>
        <w:rPr>
          <w:b/>
          <w:bCs/>
        </w:rPr>
      </w:pPr>
      <w:r w:rsidRPr="00B525D3">
        <w:rPr>
          <w:b/>
          <w:bCs/>
        </w:rPr>
        <w:t>The NOT Operator</w:t>
      </w:r>
    </w:p>
    <w:p w14:paraId="19740A24" w14:textId="77777777" w:rsidR="00B525D3" w:rsidRPr="00B525D3" w:rsidRDefault="00B525D3" w:rsidP="00B525D3">
      <w:pPr>
        <w:pStyle w:val="ListParagraph"/>
      </w:pPr>
      <w:r w:rsidRPr="00B525D3">
        <w:t xml:space="preserve">The </w:t>
      </w:r>
      <w:r w:rsidRPr="00B525D3">
        <w:rPr>
          <w:b/>
          <w:bCs/>
        </w:rPr>
        <w:t>NOT</w:t>
      </w:r>
      <w:r w:rsidRPr="00B525D3">
        <w:t xml:space="preserve"> operator is used to exclude certain conditions from the results. It helps us filter out records that do not match the specified condition.</w:t>
      </w:r>
    </w:p>
    <w:p w14:paraId="13B5B922" w14:textId="77777777" w:rsidR="00B525D3" w:rsidRPr="00B525D3" w:rsidRDefault="00B525D3" w:rsidP="00B525D3">
      <w:pPr>
        <w:pStyle w:val="ListParagraph"/>
        <w:rPr>
          <w:b/>
          <w:bCs/>
        </w:rPr>
      </w:pPr>
      <w:r w:rsidRPr="00B525D3">
        <w:rPr>
          <w:b/>
          <w:bCs/>
        </w:rPr>
        <w:t>Example:</w:t>
      </w:r>
    </w:p>
    <w:p w14:paraId="3D8C1938" w14:textId="77777777" w:rsidR="00B525D3" w:rsidRPr="00B525D3" w:rsidRDefault="00B525D3" w:rsidP="00B525D3">
      <w:pPr>
        <w:pStyle w:val="ListParagraph"/>
      </w:pPr>
      <w:r w:rsidRPr="00B525D3">
        <w:t xml:space="preserve">Let’s say you want to find all products </w:t>
      </w:r>
      <w:r w:rsidRPr="00B525D3">
        <w:rPr>
          <w:b/>
          <w:bCs/>
        </w:rPr>
        <w:t>except</w:t>
      </w:r>
      <w:r w:rsidRPr="00B525D3">
        <w:t xml:space="preserve"> those named </w:t>
      </w:r>
      <w:r w:rsidRPr="00B525D3">
        <w:rPr>
          <w:b/>
          <w:bCs/>
        </w:rPr>
        <w:t>"Chai"</w:t>
      </w:r>
      <w:r w:rsidRPr="00B525D3">
        <w:t xml:space="preserve">. You would use the </w:t>
      </w:r>
      <w:r w:rsidRPr="00B525D3">
        <w:rPr>
          <w:b/>
          <w:bCs/>
        </w:rPr>
        <w:t>NOT</w:t>
      </w:r>
      <w:r w:rsidRPr="00B525D3">
        <w:t xml:space="preserve"> operator to exclude "Chai" from your search:</w:t>
      </w:r>
    </w:p>
    <w:p w14:paraId="735BCD21" w14:textId="77777777" w:rsidR="00B525D3" w:rsidRPr="00B525D3" w:rsidRDefault="00B525D3" w:rsidP="00B525D3">
      <w:pPr>
        <w:pStyle w:val="ListParagraph"/>
      </w:pPr>
    </w:p>
    <w:p w14:paraId="043B705A" w14:textId="5F84591E" w:rsidR="00B525D3" w:rsidRPr="00B01136" w:rsidRDefault="00B525D3" w:rsidP="00AB4496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Commands: </w:t>
      </w:r>
      <w:r w:rsidRPr="00B01136">
        <w:rPr>
          <w:b/>
          <w:bCs/>
        </w:rPr>
        <w:t>SELECT</w:t>
      </w:r>
      <w:r w:rsidRPr="00B01136">
        <w:t xml:space="preserve"> </w:t>
      </w:r>
      <w:proofErr w:type="spellStart"/>
      <w:r w:rsidRPr="00B01136">
        <w:t>ProductID</w:t>
      </w:r>
      <w:proofErr w:type="spellEnd"/>
      <w:r w:rsidRPr="00B01136">
        <w:t xml:space="preserve">, ProductName </w:t>
      </w:r>
    </w:p>
    <w:p w14:paraId="7751CCA6" w14:textId="77777777" w:rsidR="00B525D3" w:rsidRPr="00B01136" w:rsidRDefault="00B525D3" w:rsidP="00B525D3">
      <w:r>
        <w:rPr>
          <w:b/>
          <w:bCs/>
        </w:rPr>
        <w:t xml:space="preserve">                                           </w:t>
      </w:r>
      <w:r w:rsidRPr="00B01136">
        <w:rPr>
          <w:b/>
          <w:bCs/>
        </w:rPr>
        <w:t>FROM</w:t>
      </w:r>
      <w:r w:rsidRPr="00B01136">
        <w:t xml:space="preserve"> Products </w:t>
      </w:r>
    </w:p>
    <w:p w14:paraId="182506D8" w14:textId="4C5B8603" w:rsidR="00B525D3" w:rsidRDefault="00B525D3" w:rsidP="00B525D3">
      <w:r>
        <w:rPr>
          <w:b/>
          <w:bCs/>
        </w:rPr>
        <w:t xml:space="preserve">                                          </w:t>
      </w:r>
      <w:r w:rsidRPr="00B01136">
        <w:rPr>
          <w:b/>
          <w:bCs/>
        </w:rPr>
        <w:t>WHERE</w:t>
      </w:r>
      <w:r w:rsidRPr="00B01136">
        <w:t xml:space="preserve"> ProductName</w:t>
      </w:r>
      <w:r w:rsidR="00487937">
        <w:t xml:space="preserve"> </w:t>
      </w:r>
      <w:r w:rsidR="00487937">
        <w:rPr>
          <w:b/>
          <w:bCs/>
        </w:rPr>
        <w:t>NOT</w:t>
      </w:r>
      <w:r w:rsidRPr="00B01136">
        <w:t xml:space="preserve"> 'Chai</w:t>
      </w:r>
      <w:proofErr w:type="gramStart"/>
      <w:r w:rsidRPr="00B01136">
        <w:t>';</w:t>
      </w:r>
      <w:proofErr w:type="gramEnd"/>
    </w:p>
    <w:p w14:paraId="491DA793" w14:textId="77777777" w:rsidR="00487937" w:rsidRDefault="00487937" w:rsidP="00B525D3"/>
    <w:p w14:paraId="57B39AD7" w14:textId="4935EB17" w:rsidR="00487937" w:rsidRDefault="00487937" w:rsidP="00487937">
      <w:pPr>
        <w:pStyle w:val="ListParagraph"/>
        <w:jc w:val="center"/>
        <w:rPr>
          <w:b/>
          <w:bCs/>
        </w:rPr>
      </w:pPr>
      <w:r>
        <w:rPr>
          <w:b/>
          <w:bCs/>
        </w:rPr>
        <w:t>OR</w:t>
      </w:r>
    </w:p>
    <w:p w14:paraId="77ACAAE6" w14:textId="77777777" w:rsidR="00487937" w:rsidRPr="00487937" w:rsidRDefault="00487937" w:rsidP="00487937">
      <w:pPr>
        <w:pStyle w:val="ListParagraph"/>
        <w:jc w:val="center"/>
        <w:rPr>
          <w:b/>
          <w:bCs/>
        </w:rPr>
      </w:pPr>
    </w:p>
    <w:p w14:paraId="7DA1FB3D" w14:textId="70731FE8" w:rsidR="00487937" w:rsidRPr="00B01136" w:rsidRDefault="00487937" w:rsidP="00487937">
      <w:pPr>
        <w:pStyle w:val="ListParagraph"/>
      </w:pPr>
      <w:r>
        <w:rPr>
          <w:b/>
          <w:bCs/>
        </w:rPr>
        <w:t xml:space="preserve">                           </w:t>
      </w:r>
      <w:r w:rsidRPr="00B01136">
        <w:rPr>
          <w:b/>
          <w:bCs/>
        </w:rPr>
        <w:t>SELECT</w:t>
      </w:r>
      <w:r w:rsidRPr="00B01136">
        <w:t xml:space="preserve"> </w:t>
      </w:r>
      <w:proofErr w:type="spellStart"/>
      <w:r w:rsidRPr="00B01136">
        <w:t>ProductID</w:t>
      </w:r>
      <w:proofErr w:type="spellEnd"/>
      <w:r w:rsidRPr="00B01136">
        <w:t xml:space="preserve">, ProductName </w:t>
      </w:r>
    </w:p>
    <w:p w14:paraId="4A305469" w14:textId="77777777" w:rsidR="00487937" w:rsidRPr="00B01136" w:rsidRDefault="00487937" w:rsidP="00487937">
      <w:r>
        <w:rPr>
          <w:b/>
          <w:bCs/>
        </w:rPr>
        <w:t xml:space="preserve">                                           </w:t>
      </w:r>
      <w:r w:rsidRPr="00B01136">
        <w:rPr>
          <w:b/>
          <w:bCs/>
        </w:rPr>
        <w:t>FROM</w:t>
      </w:r>
      <w:r w:rsidRPr="00B01136">
        <w:t xml:space="preserve"> Products </w:t>
      </w:r>
    </w:p>
    <w:p w14:paraId="3B2326B9" w14:textId="62864B07" w:rsidR="00487937" w:rsidRDefault="00487937" w:rsidP="00487937">
      <w:r>
        <w:rPr>
          <w:b/>
          <w:bCs/>
        </w:rPr>
        <w:t xml:space="preserve">                                          </w:t>
      </w:r>
      <w:r w:rsidRPr="00B01136">
        <w:rPr>
          <w:b/>
          <w:bCs/>
        </w:rPr>
        <w:t>WHERE</w:t>
      </w:r>
      <w:r w:rsidRPr="00B01136">
        <w:t xml:space="preserve"> </w:t>
      </w:r>
      <w:proofErr w:type="gramStart"/>
      <w:r w:rsidRPr="00B01136">
        <w:t xml:space="preserve">ProductName </w:t>
      </w:r>
      <w:r>
        <w:t>!</w:t>
      </w:r>
      <w:proofErr w:type="gramEnd"/>
      <w:r w:rsidRPr="00B01136">
        <w:t>= 'Chai</w:t>
      </w:r>
      <w:proofErr w:type="gramStart"/>
      <w:r w:rsidRPr="00B01136">
        <w:t>' ;</w:t>
      </w:r>
      <w:proofErr w:type="gramEnd"/>
    </w:p>
    <w:p w14:paraId="372A8D4D" w14:textId="77777777" w:rsidR="00B525D3" w:rsidRPr="00B525D3" w:rsidRDefault="00B525D3" w:rsidP="00B525D3">
      <w:pPr>
        <w:pStyle w:val="ListParagraph"/>
      </w:pPr>
      <w:r w:rsidRPr="00B525D3">
        <w:t>In this case:</w:t>
      </w:r>
    </w:p>
    <w:p w14:paraId="767BA1E7" w14:textId="77777777" w:rsidR="00B525D3" w:rsidRPr="00B525D3" w:rsidRDefault="00B525D3" w:rsidP="00AB4496">
      <w:pPr>
        <w:pStyle w:val="ListParagraph"/>
        <w:numPr>
          <w:ilvl w:val="0"/>
          <w:numId w:val="16"/>
        </w:numPr>
      </w:pPr>
      <w:r w:rsidRPr="00B525D3">
        <w:t xml:space="preserve">The query will return all products except those with the name </w:t>
      </w:r>
      <w:r w:rsidRPr="00B525D3">
        <w:rPr>
          <w:b/>
          <w:bCs/>
        </w:rPr>
        <w:t>"Chai"</w:t>
      </w:r>
      <w:r w:rsidRPr="00B525D3">
        <w:t>.</w:t>
      </w:r>
    </w:p>
    <w:p w14:paraId="3A38FDBD" w14:textId="77777777" w:rsidR="00487937" w:rsidRPr="00487937" w:rsidRDefault="00487937" w:rsidP="00487937">
      <w:pPr>
        <w:pStyle w:val="ListParagraph"/>
      </w:pPr>
    </w:p>
    <w:p w14:paraId="7FFF2070" w14:textId="479BAC97" w:rsidR="00B525D3" w:rsidRPr="00B525D3" w:rsidRDefault="00B525D3" w:rsidP="00AB4496">
      <w:pPr>
        <w:pStyle w:val="ListParagraph"/>
        <w:numPr>
          <w:ilvl w:val="0"/>
          <w:numId w:val="12"/>
        </w:numPr>
      </w:pPr>
      <w:r w:rsidRPr="00487937">
        <w:rPr>
          <w:b/>
          <w:bCs/>
        </w:rPr>
        <w:t>Key Point</w:t>
      </w:r>
      <w:r w:rsidRPr="00B525D3">
        <w:t xml:space="preserve">: The </w:t>
      </w:r>
      <w:r w:rsidRPr="00487937">
        <w:rPr>
          <w:b/>
          <w:bCs/>
        </w:rPr>
        <w:t>NOT</w:t>
      </w:r>
      <w:r w:rsidRPr="00B525D3">
        <w:t xml:space="preserve"> operator helps you </w:t>
      </w:r>
      <w:r w:rsidRPr="00487937">
        <w:rPr>
          <w:b/>
          <w:bCs/>
        </w:rPr>
        <w:t>exclude</w:t>
      </w:r>
      <w:r w:rsidRPr="00B525D3">
        <w:t xml:space="preserve"> specific conditions from your results.</w:t>
      </w:r>
    </w:p>
    <w:p w14:paraId="18A29A8D" w14:textId="77777777" w:rsidR="00B525D3" w:rsidRPr="00B525D3" w:rsidRDefault="00B525D3" w:rsidP="00B525D3">
      <w:pPr>
        <w:pStyle w:val="ListParagraph"/>
      </w:pPr>
    </w:p>
    <w:p w14:paraId="47D6820B" w14:textId="77777777" w:rsidR="00487937" w:rsidRPr="007E2D91" w:rsidRDefault="00487937" w:rsidP="00AB4496">
      <w:pPr>
        <w:pStyle w:val="ListParagraph"/>
        <w:numPr>
          <w:ilvl w:val="0"/>
          <w:numId w:val="12"/>
        </w:numPr>
        <w:rPr>
          <w:b/>
          <w:bCs/>
        </w:rPr>
      </w:pPr>
      <w:r w:rsidRPr="007E2D91">
        <w:rPr>
          <w:b/>
          <w:bCs/>
        </w:rPr>
        <w:t>OTHER EXAMPLES:</w:t>
      </w:r>
    </w:p>
    <w:p w14:paraId="1F7ED6C8" w14:textId="62A3FAB9" w:rsidR="00487937" w:rsidRDefault="00487937" w:rsidP="00AB4496">
      <w:pPr>
        <w:pStyle w:val="ListParagraph"/>
        <w:numPr>
          <w:ilvl w:val="0"/>
          <w:numId w:val="12"/>
        </w:numPr>
      </w:pPr>
      <w:r>
        <w:t xml:space="preserve">/* Write a query that returns </w:t>
      </w:r>
      <w:proofErr w:type="spellStart"/>
      <w:r>
        <w:t>regiondescription</w:t>
      </w:r>
      <w:proofErr w:type="spellEnd"/>
      <w:r>
        <w:t xml:space="preserve"> and </w:t>
      </w:r>
      <w:proofErr w:type="spellStart"/>
      <w:r>
        <w:t>regionid</w:t>
      </w:r>
      <w:proofErr w:type="spellEnd"/>
      <w:r>
        <w:t xml:space="preserve"> that are not in 2 and 4*/</w:t>
      </w:r>
    </w:p>
    <w:p w14:paraId="5A438E47" w14:textId="5DE42DC7" w:rsidR="00487937" w:rsidRDefault="007E2D91" w:rsidP="00AB4496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Commands: </w:t>
      </w:r>
      <w:r w:rsidR="00487937" w:rsidRPr="007E2D91">
        <w:rPr>
          <w:b/>
          <w:bCs/>
        </w:rPr>
        <w:t>SELECT</w:t>
      </w:r>
      <w:r w:rsidR="00487937">
        <w:t xml:space="preserve"> </w:t>
      </w:r>
      <w:proofErr w:type="spellStart"/>
      <w:r w:rsidR="00487937">
        <w:t>regiondescription</w:t>
      </w:r>
      <w:proofErr w:type="spellEnd"/>
      <w:r w:rsidR="00487937">
        <w:t>, regionid</w:t>
      </w:r>
    </w:p>
    <w:p w14:paraId="6CB61E6B" w14:textId="23E5622D" w:rsidR="00487937" w:rsidRDefault="007E2D91" w:rsidP="007E2D91">
      <w:pPr>
        <w:pStyle w:val="ListParagraph"/>
      </w:pPr>
      <w:r>
        <w:rPr>
          <w:b/>
          <w:bCs/>
        </w:rPr>
        <w:lastRenderedPageBreak/>
        <w:t xml:space="preserve">                             </w:t>
      </w:r>
      <w:r w:rsidR="00487937" w:rsidRPr="007E2D91">
        <w:rPr>
          <w:b/>
          <w:bCs/>
        </w:rPr>
        <w:t>FROM</w:t>
      </w:r>
      <w:r w:rsidR="00487937">
        <w:t xml:space="preserve"> region</w:t>
      </w:r>
    </w:p>
    <w:p w14:paraId="2CE12652" w14:textId="75E66CB5" w:rsidR="00B525D3" w:rsidRDefault="007E2D91" w:rsidP="007E2D91">
      <w:pPr>
        <w:pStyle w:val="ListParagraph"/>
      </w:pPr>
      <w:r>
        <w:rPr>
          <w:b/>
          <w:bCs/>
        </w:rPr>
        <w:t xml:space="preserve">                             </w:t>
      </w:r>
      <w:r w:rsidR="00487937" w:rsidRPr="007E2D91">
        <w:rPr>
          <w:b/>
          <w:bCs/>
        </w:rPr>
        <w:t>WHERE</w:t>
      </w:r>
      <w:r w:rsidR="00487937">
        <w:t xml:space="preserve"> </w:t>
      </w:r>
      <w:proofErr w:type="spellStart"/>
      <w:r w:rsidR="00487937">
        <w:t>regionid</w:t>
      </w:r>
      <w:proofErr w:type="spellEnd"/>
      <w:r w:rsidR="00487937">
        <w:t xml:space="preserve"> </w:t>
      </w:r>
      <w:r w:rsidR="00487937" w:rsidRPr="007E2D91">
        <w:rPr>
          <w:b/>
          <w:bCs/>
        </w:rPr>
        <w:t>NOT</w:t>
      </w:r>
      <w:r w:rsidR="00487937">
        <w:t xml:space="preserve"> </w:t>
      </w:r>
      <w:r w:rsidR="00487937" w:rsidRPr="007E2D91">
        <w:rPr>
          <w:b/>
          <w:bCs/>
        </w:rPr>
        <w:t>IN</w:t>
      </w:r>
      <w:r w:rsidR="00487937">
        <w:t xml:space="preserve"> (2,4</w:t>
      </w:r>
      <w:proofErr w:type="gramStart"/>
      <w:r w:rsidR="00487937">
        <w:t>);</w:t>
      </w:r>
      <w:proofErr w:type="gramEnd"/>
    </w:p>
    <w:p w14:paraId="7F72B5E6" w14:textId="6EB943FE" w:rsidR="007E2D91" w:rsidRDefault="007E2D91">
      <w:pPr>
        <w:rPr>
          <w:b/>
          <w:bCs/>
        </w:rPr>
      </w:pPr>
      <w:r>
        <w:rPr>
          <w:b/>
          <w:bCs/>
        </w:rPr>
        <w:br w:type="page"/>
      </w:r>
    </w:p>
    <w:p w14:paraId="7B44DDDC" w14:textId="135235A1" w:rsidR="008B7F5F" w:rsidRDefault="007E2D91" w:rsidP="008B7F5F">
      <w:pPr>
        <w:pStyle w:val="ListParagraph"/>
        <w:jc w:val="center"/>
      </w:pPr>
      <w:r>
        <w:lastRenderedPageBreak/>
        <w:t>LECTURE FOUR</w:t>
      </w:r>
    </w:p>
    <w:p w14:paraId="63E2E2C5" w14:textId="77777777" w:rsidR="008B7F5F" w:rsidRDefault="008B7F5F" w:rsidP="008B7F5F">
      <w:pPr>
        <w:pStyle w:val="ListParagraph"/>
        <w:jc w:val="center"/>
      </w:pPr>
      <w:r w:rsidRPr="008B7F5F">
        <w:t>Using Comparison Operators</w:t>
      </w:r>
    </w:p>
    <w:p w14:paraId="56E195C8" w14:textId="77777777" w:rsidR="008B7F5F" w:rsidRPr="008B7F5F" w:rsidRDefault="008B7F5F" w:rsidP="008B7F5F">
      <w:pPr>
        <w:pStyle w:val="ListParagraph"/>
        <w:jc w:val="center"/>
      </w:pPr>
    </w:p>
    <w:p w14:paraId="12229069" w14:textId="77777777" w:rsidR="008B7F5F" w:rsidRPr="008B7F5F" w:rsidRDefault="008B7F5F" w:rsidP="008B7F5F">
      <w:pPr>
        <w:pStyle w:val="ListParagraph"/>
      </w:pPr>
      <w:r w:rsidRPr="008B7F5F">
        <w:t>In addition to logical operators, SQL also uses comparison operators to filter data based on values.</w:t>
      </w:r>
    </w:p>
    <w:p w14:paraId="530AD4C0" w14:textId="77777777" w:rsidR="008B7F5F" w:rsidRPr="008B7F5F" w:rsidRDefault="008B7F5F" w:rsidP="008B7F5F">
      <w:pPr>
        <w:pStyle w:val="ListParagraph"/>
        <w:rPr>
          <w:b/>
          <w:bCs/>
        </w:rPr>
      </w:pPr>
      <w:r w:rsidRPr="008B7F5F">
        <w:rPr>
          <w:b/>
          <w:bCs/>
        </w:rPr>
        <w:t>Comparison Operators:</w:t>
      </w:r>
    </w:p>
    <w:p w14:paraId="6190A3F6" w14:textId="38FEE43E" w:rsidR="008B7F5F" w:rsidRPr="008B7F5F" w:rsidRDefault="008B7F5F" w:rsidP="00AB4496">
      <w:pPr>
        <w:pStyle w:val="ListParagraph"/>
        <w:numPr>
          <w:ilvl w:val="0"/>
          <w:numId w:val="17"/>
        </w:numPr>
      </w:pPr>
      <w:r w:rsidRPr="008B7F5F">
        <w:rPr>
          <w:b/>
          <w:bCs/>
        </w:rPr>
        <w:t>=</w:t>
      </w:r>
      <w:r w:rsidRPr="008B7F5F">
        <w:t xml:space="preserve"> (Equal</w:t>
      </w:r>
      <w:r w:rsidR="00133E69">
        <w:t>s</w:t>
      </w:r>
      <w:r w:rsidRPr="008B7F5F">
        <w:t>)</w:t>
      </w:r>
    </w:p>
    <w:p w14:paraId="04EF08E2" w14:textId="02770B4E" w:rsidR="008B7F5F" w:rsidRPr="008B7F5F" w:rsidRDefault="008B7F5F" w:rsidP="00AB4496">
      <w:pPr>
        <w:pStyle w:val="ListParagraph"/>
        <w:numPr>
          <w:ilvl w:val="0"/>
          <w:numId w:val="17"/>
        </w:numPr>
      </w:pPr>
      <w:r w:rsidRPr="008B7F5F">
        <w:rPr>
          <w:b/>
          <w:bCs/>
        </w:rPr>
        <w:t>&lt;&gt;</w:t>
      </w:r>
      <w:r w:rsidRPr="008B7F5F">
        <w:t xml:space="preserve"> </w:t>
      </w:r>
      <w:proofErr w:type="gramStart"/>
      <w:r w:rsidRPr="008B7F5F">
        <w:t xml:space="preserve">or </w:t>
      </w:r>
      <w:r w:rsidRPr="008B7F5F">
        <w:rPr>
          <w:b/>
          <w:bCs/>
        </w:rPr>
        <w:t>!</w:t>
      </w:r>
      <w:proofErr w:type="gramEnd"/>
      <w:r w:rsidRPr="008B7F5F">
        <w:rPr>
          <w:b/>
          <w:bCs/>
        </w:rPr>
        <w:t>=</w:t>
      </w:r>
      <w:r w:rsidRPr="008B7F5F">
        <w:t xml:space="preserve"> (Not equal</w:t>
      </w:r>
      <w:r w:rsidR="00B8307E">
        <w:t>s</w:t>
      </w:r>
      <w:r w:rsidRPr="008B7F5F">
        <w:t>)</w:t>
      </w:r>
    </w:p>
    <w:p w14:paraId="61348AE2" w14:textId="77777777" w:rsidR="008B7F5F" w:rsidRPr="008B7F5F" w:rsidRDefault="008B7F5F" w:rsidP="00AB4496">
      <w:pPr>
        <w:pStyle w:val="ListParagraph"/>
        <w:numPr>
          <w:ilvl w:val="0"/>
          <w:numId w:val="17"/>
        </w:numPr>
      </w:pPr>
      <w:r w:rsidRPr="008B7F5F">
        <w:rPr>
          <w:b/>
          <w:bCs/>
        </w:rPr>
        <w:t>&gt;</w:t>
      </w:r>
      <w:r w:rsidRPr="008B7F5F">
        <w:t xml:space="preserve"> (Greater than)</w:t>
      </w:r>
    </w:p>
    <w:p w14:paraId="37C0F690" w14:textId="77777777" w:rsidR="008B7F5F" w:rsidRPr="008B7F5F" w:rsidRDefault="008B7F5F" w:rsidP="00AB4496">
      <w:pPr>
        <w:pStyle w:val="ListParagraph"/>
        <w:numPr>
          <w:ilvl w:val="0"/>
          <w:numId w:val="17"/>
        </w:numPr>
      </w:pPr>
      <w:r w:rsidRPr="008B7F5F">
        <w:rPr>
          <w:b/>
          <w:bCs/>
        </w:rPr>
        <w:t>&lt;</w:t>
      </w:r>
      <w:r w:rsidRPr="008B7F5F">
        <w:t xml:space="preserve"> (Less than)</w:t>
      </w:r>
    </w:p>
    <w:p w14:paraId="00BFD2D3" w14:textId="77777777" w:rsidR="008B7F5F" w:rsidRPr="008B7F5F" w:rsidRDefault="008B7F5F" w:rsidP="00AB4496">
      <w:pPr>
        <w:pStyle w:val="ListParagraph"/>
        <w:numPr>
          <w:ilvl w:val="0"/>
          <w:numId w:val="17"/>
        </w:numPr>
      </w:pPr>
      <w:r w:rsidRPr="008B7F5F">
        <w:rPr>
          <w:b/>
          <w:bCs/>
        </w:rPr>
        <w:t>&gt;=</w:t>
      </w:r>
      <w:r w:rsidRPr="008B7F5F">
        <w:t xml:space="preserve"> (Greater than or equal to)</w:t>
      </w:r>
    </w:p>
    <w:p w14:paraId="5A079A54" w14:textId="77777777" w:rsidR="008B7F5F" w:rsidRPr="008B7F5F" w:rsidRDefault="008B7F5F" w:rsidP="00AB4496">
      <w:pPr>
        <w:pStyle w:val="ListParagraph"/>
        <w:numPr>
          <w:ilvl w:val="0"/>
          <w:numId w:val="17"/>
        </w:numPr>
      </w:pPr>
      <w:r w:rsidRPr="008B7F5F">
        <w:rPr>
          <w:b/>
          <w:bCs/>
        </w:rPr>
        <w:t>&lt;=</w:t>
      </w:r>
      <w:r w:rsidRPr="008B7F5F">
        <w:t xml:space="preserve"> (Less than or equal to)</w:t>
      </w:r>
    </w:p>
    <w:p w14:paraId="6F179DDF" w14:textId="648E4ADD" w:rsidR="008B7F5F" w:rsidRPr="008B7F5F" w:rsidRDefault="008B7F5F" w:rsidP="008B7F5F">
      <w:pPr>
        <w:pStyle w:val="ListParagraph"/>
      </w:pPr>
      <w:r w:rsidRPr="008B7F5F">
        <w:rPr>
          <w:b/>
          <w:bCs/>
        </w:rPr>
        <w:t>Example:</w:t>
      </w:r>
      <w:r w:rsidRPr="008B7F5F">
        <w:t xml:space="preserve"> If we want to find employees with a salary greater than or equal to $40,000, we can write:</w:t>
      </w:r>
    </w:p>
    <w:p w14:paraId="781057BD" w14:textId="1AC2D0EB" w:rsidR="008B7F5F" w:rsidRPr="008B7F5F" w:rsidRDefault="008B7F5F" w:rsidP="008B7F5F">
      <w:pPr>
        <w:pStyle w:val="ListParagraph"/>
      </w:pPr>
    </w:p>
    <w:p w14:paraId="2602E4DF" w14:textId="78D7BDEE" w:rsidR="008B7F5F" w:rsidRPr="008B7F5F" w:rsidRDefault="008B7F5F" w:rsidP="00AB4496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Commands: </w:t>
      </w:r>
      <w:r w:rsidRPr="008B7F5F">
        <w:rPr>
          <w:b/>
          <w:bCs/>
        </w:rPr>
        <w:t>SELECT</w:t>
      </w:r>
      <w:r w:rsidRPr="008B7F5F">
        <w:t xml:space="preserve"> Name, Salary </w:t>
      </w:r>
    </w:p>
    <w:p w14:paraId="5813188D" w14:textId="3970013B" w:rsidR="008B7F5F" w:rsidRPr="008B7F5F" w:rsidRDefault="008B7F5F" w:rsidP="008B7F5F">
      <w:pPr>
        <w:pStyle w:val="ListParagraph"/>
      </w:pPr>
      <w:r>
        <w:rPr>
          <w:b/>
          <w:bCs/>
        </w:rPr>
        <w:t xml:space="preserve">                             </w:t>
      </w:r>
      <w:r w:rsidRPr="008B7F5F">
        <w:rPr>
          <w:b/>
          <w:bCs/>
        </w:rPr>
        <w:t>FROM</w:t>
      </w:r>
      <w:r w:rsidRPr="008B7F5F">
        <w:t xml:space="preserve"> Employees </w:t>
      </w:r>
    </w:p>
    <w:p w14:paraId="6FA1B562" w14:textId="6290E4AD" w:rsidR="008B7F5F" w:rsidRPr="008B7F5F" w:rsidRDefault="008B7F5F" w:rsidP="008B7F5F">
      <w:pPr>
        <w:pStyle w:val="ListParagraph"/>
      </w:pPr>
      <w:r>
        <w:rPr>
          <w:b/>
          <w:bCs/>
        </w:rPr>
        <w:t xml:space="preserve">                             </w:t>
      </w:r>
      <w:r w:rsidRPr="008B7F5F">
        <w:rPr>
          <w:b/>
          <w:bCs/>
        </w:rPr>
        <w:t>WHERE</w:t>
      </w:r>
      <w:r w:rsidRPr="008B7F5F">
        <w:t xml:space="preserve"> Salary &gt;= </w:t>
      </w:r>
      <w:proofErr w:type="gramStart"/>
      <w:r w:rsidRPr="008B7F5F">
        <w:t>40000;</w:t>
      </w:r>
      <w:proofErr w:type="gramEnd"/>
    </w:p>
    <w:p w14:paraId="29B85A7A" w14:textId="5907CE5A" w:rsidR="008B7F5F" w:rsidRPr="008B7F5F" w:rsidRDefault="008B7F5F" w:rsidP="008B7F5F">
      <w:pPr>
        <w:pStyle w:val="ListParagraph"/>
      </w:pPr>
    </w:p>
    <w:p w14:paraId="2073C720" w14:textId="77777777" w:rsidR="008B7F5F" w:rsidRPr="008B7F5F" w:rsidRDefault="008B7F5F" w:rsidP="00AB4496">
      <w:pPr>
        <w:pStyle w:val="ListParagraph"/>
        <w:numPr>
          <w:ilvl w:val="0"/>
          <w:numId w:val="18"/>
        </w:numPr>
      </w:pPr>
      <w:r w:rsidRPr="008B7F5F">
        <w:t xml:space="preserve">This query will return all employees whose salary is </w:t>
      </w:r>
      <w:r w:rsidRPr="008B7F5F">
        <w:rPr>
          <w:b/>
          <w:bCs/>
        </w:rPr>
        <w:t>greater than or equal to $40,000</w:t>
      </w:r>
      <w:r w:rsidRPr="008B7F5F">
        <w:t>.</w:t>
      </w:r>
    </w:p>
    <w:p w14:paraId="14AAD112" w14:textId="6BA1A360" w:rsidR="008B7F5F" w:rsidRPr="008B7F5F" w:rsidRDefault="008B7F5F" w:rsidP="008B7F5F">
      <w:pPr>
        <w:pStyle w:val="ListParagraph"/>
      </w:pPr>
    </w:p>
    <w:p w14:paraId="78236D16" w14:textId="0C71D2E9" w:rsidR="008B7F5F" w:rsidRPr="008B7F5F" w:rsidRDefault="008B7F5F" w:rsidP="00AB4496">
      <w:pPr>
        <w:pStyle w:val="ListParagraph"/>
        <w:numPr>
          <w:ilvl w:val="0"/>
          <w:numId w:val="26"/>
        </w:numPr>
        <w:rPr>
          <w:b/>
          <w:bCs/>
        </w:rPr>
      </w:pPr>
      <w:r w:rsidRPr="008B7F5F">
        <w:rPr>
          <w:b/>
          <w:bCs/>
        </w:rPr>
        <w:t>Using the IN Operator</w:t>
      </w:r>
    </w:p>
    <w:p w14:paraId="021CE520" w14:textId="77777777" w:rsidR="008B7F5F" w:rsidRPr="008B7F5F" w:rsidRDefault="008B7F5F" w:rsidP="008B7F5F">
      <w:pPr>
        <w:pStyle w:val="ListParagraph"/>
      </w:pPr>
      <w:r w:rsidRPr="008B7F5F">
        <w:t xml:space="preserve">The </w:t>
      </w:r>
      <w:r w:rsidRPr="008B7F5F">
        <w:rPr>
          <w:b/>
          <w:bCs/>
        </w:rPr>
        <w:t>IN</w:t>
      </w:r>
      <w:r w:rsidRPr="008B7F5F">
        <w:t xml:space="preserve"> operator helps you match a value against a list of values, making your query cleaner when you want to check multiple values.</w:t>
      </w:r>
    </w:p>
    <w:p w14:paraId="298EA11E" w14:textId="77777777" w:rsidR="008B7F5F" w:rsidRPr="008B7F5F" w:rsidRDefault="008B7F5F" w:rsidP="008B7F5F">
      <w:pPr>
        <w:pStyle w:val="ListParagraph"/>
      </w:pPr>
      <w:r w:rsidRPr="008B7F5F">
        <w:rPr>
          <w:b/>
          <w:bCs/>
        </w:rPr>
        <w:t>Example:</w:t>
      </w:r>
      <w:r w:rsidRPr="008B7F5F">
        <w:t xml:space="preserve"> Let’s say we want to find employees who live in </w:t>
      </w:r>
      <w:r w:rsidRPr="008B7F5F">
        <w:rPr>
          <w:b/>
          <w:bCs/>
        </w:rPr>
        <w:t>London</w:t>
      </w:r>
      <w:r w:rsidRPr="008B7F5F">
        <w:t xml:space="preserve">, </w:t>
      </w:r>
      <w:r w:rsidRPr="008B7F5F">
        <w:rPr>
          <w:b/>
          <w:bCs/>
        </w:rPr>
        <w:t>Berlin</w:t>
      </w:r>
      <w:r w:rsidRPr="008B7F5F">
        <w:t xml:space="preserve">, or </w:t>
      </w:r>
      <w:r w:rsidRPr="008B7F5F">
        <w:rPr>
          <w:b/>
          <w:bCs/>
        </w:rPr>
        <w:t>New York</w:t>
      </w:r>
      <w:r w:rsidRPr="008B7F5F">
        <w:t>:</w:t>
      </w:r>
    </w:p>
    <w:p w14:paraId="0D436029" w14:textId="2F21E676" w:rsidR="008B7F5F" w:rsidRPr="008B7F5F" w:rsidRDefault="008B7F5F" w:rsidP="008B7F5F">
      <w:pPr>
        <w:pStyle w:val="ListParagraph"/>
      </w:pPr>
    </w:p>
    <w:p w14:paraId="6CCCCBD9" w14:textId="02D391AE" w:rsidR="008B7F5F" w:rsidRPr="008B7F5F" w:rsidRDefault="008B7F5F" w:rsidP="00AB4496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Commands: </w:t>
      </w:r>
      <w:r w:rsidRPr="008B7F5F">
        <w:rPr>
          <w:b/>
          <w:bCs/>
        </w:rPr>
        <w:t>SELECT</w:t>
      </w:r>
      <w:r w:rsidRPr="008B7F5F">
        <w:t xml:space="preserve"> Name, City </w:t>
      </w:r>
    </w:p>
    <w:p w14:paraId="07B54490" w14:textId="0831AD9D" w:rsidR="008B7F5F" w:rsidRPr="008B7F5F" w:rsidRDefault="008B7F5F" w:rsidP="008B7F5F">
      <w:pPr>
        <w:pStyle w:val="ListParagraph"/>
      </w:pPr>
      <w:r>
        <w:t xml:space="preserve">                             </w:t>
      </w:r>
      <w:r w:rsidRPr="008B7F5F">
        <w:rPr>
          <w:b/>
          <w:bCs/>
        </w:rPr>
        <w:t>FROM</w:t>
      </w:r>
      <w:r w:rsidRPr="008B7F5F">
        <w:t xml:space="preserve"> Employees </w:t>
      </w:r>
    </w:p>
    <w:p w14:paraId="5013FE2F" w14:textId="3D9F838C" w:rsidR="008B7F5F" w:rsidRPr="008B7F5F" w:rsidRDefault="008B7F5F" w:rsidP="008B7F5F">
      <w:pPr>
        <w:pStyle w:val="ListParagraph"/>
      </w:pPr>
      <w:r>
        <w:t xml:space="preserve">                             </w:t>
      </w:r>
      <w:r w:rsidRPr="008B7F5F">
        <w:rPr>
          <w:b/>
          <w:bCs/>
        </w:rPr>
        <w:t>WHERE</w:t>
      </w:r>
      <w:r w:rsidRPr="008B7F5F">
        <w:t xml:space="preserve"> City </w:t>
      </w:r>
      <w:r w:rsidRPr="008B7F5F">
        <w:rPr>
          <w:b/>
          <w:bCs/>
        </w:rPr>
        <w:t>IN</w:t>
      </w:r>
      <w:r w:rsidRPr="008B7F5F">
        <w:t xml:space="preserve"> ('London', 'Berlin', 'New York'</w:t>
      </w:r>
      <w:proofErr w:type="gramStart"/>
      <w:r w:rsidRPr="008B7F5F">
        <w:t>);</w:t>
      </w:r>
      <w:proofErr w:type="gramEnd"/>
    </w:p>
    <w:p w14:paraId="2A0B41EB" w14:textId="5C1883A4" w:rsidR="008B7F5F" w:rsidRPr="008B7F5F" w:rsidRDefault="008B7F5F" w:rsidP="008B7F5F">
      <w:pPr>
        <w:pStyle w:val="ListParagraph"/>
      </w:pPr>
    </w:p>
    <w:p w14:paraId="0CEC9CFB" w14:textId="77777777" w:rsidR="008B7F5F" w:rsidRPr="008B7F5F" w:rsidRDefault="008B7F5F" w:rsidP="00AB4496">
      <w:pPr>
        <w:pStyle w:val="ListParagraph"/>
        <w:numPr>
          <w:ilvl w:val="0"/>
          <w:numId w:val="19"/>
        </w:numPr>
      </w:pPr>
      <w:r w:rsidRPr="008B7F5F">
        <w:t xml:space="preserve">This query will return employees who live in </w:t>
      </w:r>
      <w:r w:rsidRPr="008B7F5F">
        <w:rPr>
          <w:b/>
          <w:bCs/>
        </w:rPr>
        <w:t>any</w:t>
      </w:r>
      <w:r w:rsidRPr="008B7F5F">
        <w:t xml:space="preserve"> of the three cities listed.</w:t>
      </w:r>
    </w:p>
    <w:p w14:paraId="6C4EFD08" w14:textId="337F186D" w:rsidR="008B7F5F" w:rsidRPr="008B7F5F" w:rsidRDefault="008B7F5F" w:rsidP="008B7F5F">
      <w:pPr>
        <w:pStyle w:val="ListParagraph"/>
      </w:pPr>
    </w:p>
    <w:p w14:paraId="2D4E106C" w14:textId="77777777" w:rsidR="008B7F5F" w:rsidRPr="008B7F5F" w:rsidRDefault="008B7F5F" w:rsidP="00AB4496">
      <w:pPr>
        <w:pStyle w:val="ListParagraph"/>
        <w:numPr>
          <w:ilvl w:val="0"/>
          <w:numId w:val="26"/>
        </w:numPr>
        <w:rPr>
          <w:b/>
          <w:bCs/>
        </w:rPr>
      </w:pPr>
      <w:r w:rsidRPr="008B7F5F">
        <w:rPr>
          <w:b/>
          <w:bCs/>
        </w:rPr>
        <w:t>Using the BETWEEN Operator</w:t>
      </w:r>
    </w:p>
    <w:p w14:paraId="26D8C418" w14:textId="77777777" w:rsidR="008B7F5F" w:rsidRPr="008B7F5F" w:rsidRDefault="008B7F5F" w:rsidP="008B7F5F">
      <w:pPr>
        <w:pStyle w:val="ListParagraph"/>
      </w:pPr>
      <w:r w:rsidRPr="008B7F5F">
        <w:t xml:space="preserve">The </w:t>
      </w:r>
      <w:r w:rsidRPr="008B7F5F">
        <w:rPr>
          <w:b/>
          <w:bCs/>
        </w:rPr>
        <w:t>BETWEEN</w:t>
      </w:r>
      <w:r w:rsidRPr="008B7F5F">
        <w:t xml:space="preserve"> operator allows you to filter results based on a range of values.</w:t>
      </w:r>
    </w:p>
    <w:p w14:paraId="64E7A3C9" w14:textId="77777777" w:rsidR="008B7F5F" w:rsidRPr="008B7F5F" w:rsidRDefault="008B7F5F" w:rsidP="008B7F5F">
      <w:pPr>
        <w:pStyle w:val="ListParagraph"/>
      </w:pPr>
      <w:r w:rsidRPr="008B7F5F">
        <w:rPr>
          <w:b/>
          <w:bCs/>
        </w:rPr>
        <w:t>Example:</w:t>
      </w:r>
      <w:r w:rsidRPr="008B7F5F">
        <w:t xml:space="preserve"> If we want to find employees who have worked between 2015 and 2020, we can write:</w:t>
      </w:r>
    </w:p>
    <w:p w14:paraId="35319833" w14:textId="3FBC066B" w:rsidR="008B7F5F" w:rsidRPr="008B7F5F" w:rsidRDefault="008B7F5F" w:rsidP="008B7F5F">
      <w:pPr>
        <w:pStyle w:val="ListParagraph"/>
      </w:pPr>
    </w:p>
    <w:p w14:paraId="4AA89CE4" w14:textId="3363BE01" w:rsidR="008B7F5F" w:rsidRPr="008B7F5F" w:rsidRDefault="008B7F5F" w:rsidP="00AB4496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Commands: </w:t>
      </w:r>
      <w:r w:rsidRPr="008B7F5F">
        <w:rPr>
          <w:b/>
          <w:bCs/>
        </w:rPr>
        <w:t>SELECT</w:t>
      </w:r>
      <w:r w:rsidRPr="008B7F5F">
        <w:t xml:space="preserve"> Name, </w:t>
      </w:r>
      <w:proofErr w:type="spellStart"/>
      <w:r w:rsidRPr="008B7F5F">
        <w:t>HireDate</w:t>
      </w:r>
      <w:proofErr w:type="spellEnd"/>
      <w:r w:rsidRPr="008B7F5F">
        <w:t xml:space="preserve"> </w:t>
      </w:r>
    </w:p>
    <w:p w14:paraId="4197B1CB" w14:textId="3FC47889" w:rsidR="008B7F5F" w:rsidRPr="008B7F5F" w:rsidRDefault="008B7F5F" w:rsidP="008B7F5F">
      <w:pPr>
        <w:pStyle w:val="ListParagraph"/>
      </w:pPr>
      <w:r>
        <w:rPr>
          <w:b/>
          <w:bCs/>
        </w:rPr>
        <w:t xml:space="preserve">                             </w:t>
      </w:r>
      <w:r w:rsidRPr="008B7F5F">
        <w:rPr>
          <w:b/>
          <w:bCs/>
        </w:rPr>
        <w:t>FROM</w:t>
      </w:r>
      <w:r w:rsidRPr="008B7F5F">
        <w:t xml:space="preserve"> Employees </w:t>
      </w:r>
    </w:p>
    <w:p w14:paraId="738C7FDA" w14:textId="1099538A" w:rsidR="008B7F5F" w:rsidRPr="008B7F5F" w:rsidRDefault="00EF4E69" w:rsidP="008B7F5F">
      <w:pPr>
        <w:pStyle w:val="ListParagraph"/>
      </w:pPr>
      <w:r>
        <w:rPr>
          <w:b/>
          <w:bCs/>
        </w:rPr>
        <w:lastRenderedPageBreak/>
        <w:t xml:space="preserve">                             </w:t>
      </w:r>
      <w:r w:rsidR="008B7F5F" w:rsidRPr="008B7F5F">
        <w:rPr>
          <w:b/>
          <w:bCs/>
        </w:rPr>
        <w:t>WHERE</w:t>
      </w:r>
      <w:r w:rsidR="008B7F5F" w:rsidRPr="008B7F5F">
        <w:t xml:space="preserve"> </w:t>
      </w:r>
      <w:proofErr w:type="spellStart"/>
      <w:r w:rsidR="008B7F5F" w:rsidRPr="008B7F5F">
        <w:t>HireDate</w:t>
      </w:r>
      <w:proofErr w:type="spellEnd"/>
      <w:r w:rsidR="008B7F5F" w:rsidRPr="008B7F5F">
        <w:t xml:space="preserve"> </w:t>
      </w:r>
      <w:r w:rsidR="008B7F5F" w:rsidRPr="008B7F5F">
        <w:rPr>
          <w:b/>
          <w:bCs/>
        </w:rPr>
        <w:t>BETWEEN</w:t>
      </w:r>
      <w:r w:rsidR="008B7F5F" w:rsidRPr="008B7F5F">
        <w:t xml:space="preserve"> '2015-01-01' </w:t>
      </w:r>
      <w:r w:rsidR="008B7F5F" w:rsidRPr="008B7F5F">
        <w:rPr>
          <w:b/>
          <w:bCs/>
        </w:rPr>
        <w:t>AND</w:t>
      </w:r>
      <w:r w:rsidR="008B7F5F" w:rsidRPr="008B7F5F">
        <w:t xml:space="preserve"> '2020-12-31</w:t>
      </w:r>
      <w:proofErr w:type="gramStart"/>
      <w:r w:rsidR="008B7F5F" w:rsidRPr="008B7F5F">
        <w:t>';</w:t>
      </w:r>
      <w:proofErr w:type="gramEnd"/>
    </w:p>
    <w:p w14:paraId="7011B67E" w14:textId="34EA3B9C" w:rsidR="008B7F5F" w:rsidRPr="008B7F5F" w:rsidRDefault="008B7F5F" w:rsidP="008B7F5F">
      <w:pPr>
        <w:pStyle w:val="ListParagraph"/>
      </w:pPr>
    </w:p>
    <w:p w14:paraId="7292F9FB" w14:textId="77777777" w:rsidR="008B7F5F" w:rsidRPr="008B7F5F" w:rsidRDefault="008B7F5F" w:rsidP="00AB4496">
      <w:pPr>
        <w:pStyle w:val="ListParagraph"/>
        <w:numPr>
          <w:ilvl w:val="0"/>
          <w:numId w:val="20"/>
        </w:numPr>
      </w:pPr>
      <w:r w:rsidRPr="008B7F5F">
        <w:t xml:space="preserve">This query will return employees whose </w:t>
      </w:r>
      <w:r w:rsidRPr="008B7F5F">
        <w:rPr>
          <w:b/>
          <w:bCs/>
        </w:rPr>
        <w:t>hire date</w:t>
      </w:r>
      <w:r w:rsidRPr="008B7F5F">
        <w:t xml:space="preserve"> falls between January 1, 2015, and December 31, 2020.</w:t>
      </w:r>
    </w:p>
    <w:p w14:paraId="0B8CF5EB" w14:textId="18FDA1DF" w:rsidR="008B7F5F" w:rsidRPr="008B7F5F" w:rsidRDefault="008B7F5F" w:rsidP="008B7F5F">
      <w:pPr>
        <w:pStyle w:val="ListParagraph"/>
      </w:pPr>
    </w:p>
    <w:p w14:paraId="39C2E2DB" w14:textId="77777777" w:rsidR="008B7F5F" w:rsidRPr="008B7F5F" w:rsidRDefault="008B7F5F" w:rsidP="00AB4496">
      <w:pPr>
        <w:pStyle w:val="ListParagraph"/>
        <w:numPr>
          <w:ilvl w:val="0"/>
          <w:numId w:val="26"/>
        </w:numPr>
        <w:rPr>
          <w:b/>
          <w:bCs/>
        </w:rPr>
      </w:pPr>
      <w:r w:rsidRPr="008B7F5F">
        <w:rPr>
          <w:b/>
          <w:bCs/>
        </w:rPr>
        <w:t>Combining Logical Operators</w:t>
      </w:r>
    </w:p>
    <w:p w14:paraId="0485C507" w14:textId="77777777" w:rsidR="008B7F5F" w:rsidRPr="008B7F5F" w:rsidRDefault="008B7F5F" w:rsidP="008B7F5F">
      <w:pPr>
        <w:pStyle w:val="ListParagraph"/>
      </w:pPr>
      <w:r w:rsidRPr="008B7F5F">
        <w:t xml:space="preserve">You can combine </w:t>
      </w:r>
      <w:r w:rsidRPr="008B7F5F">
        <w:rPr>
          <w:b/>
          <w:bCs/>
        </w:rPr>
        <w:t>AND</w:t>
      </w:r>
      <w:r w:rsidRPr="008B7F5F">
        <w:t xml:space="preserve">, </w:t>
      </w:r>
      <w:r w:rsidRPr="008B7F5F">
        <w:rPr>
          <w:b/>
          <w:bCs/>
        </w:rPr>
        <w:t>OR</w:t>
      </w:r>
      <w:r w:rsidRPr="008B7F5F">
        <w:t xml:space="preserve">, and </w:t>
      </w:r>
      <w:r w:rsidRPr="008B7F5F">
        <w:rPr>
          <w:b/>
          <w:bCs/>
        </w:rPr>
        <w:t>NOT</w:t>
      </w:r>
      <w:r w:rsidRPr="008B7F5F">
        <w:t xml:space="preserve"> to create more complex queries.</w:t>
      </w:r>
    </w:p>
    <w:p w14:paraId="1AE44C60" w14:textId="77777777" w:rsidR="008B7F5F" w:rsidRPr="008B7F5F" w:rsidRDefault="008B7F5F" w:rsidP="008B7F5F">
      <w:pPr>
        <w:pStyle w:val="ListParagraph"/>
      </w:pPr>
      <w:r w:rsidRPr="008B7F5F">
        <w:rPr>
          <w:b/>
          <w:bCs/>
        </w:rPr>
        <w:t>Example:</w:t>
      </w:r>
      <w:r w:rsidRPr="008B7F5F">
        <w:t xml:space="preserve"> If we want to find employees who either work in the "Sales" department </w:t>
      </w:r>
      <w:r w:rsidRPr="008B7F5F">
        <w:rPr>
          <w:b/>
          <w:bCs/>
        </w:rPr>
        <w:t>and</w:t>
      </w:r>
      <w:r w:rsidRPr="008B7F5F">
        <w:t xml:space="preserve"> have a salary greater than $50,000, </w:t>
      </w:r>
      <w:r w:rsidRPr="008B7F5F">
        <w:rPr>
          <w:b/>
          <w:bCs/>
        </w:rPr>
        <w:t>or</w:t>
      </w:r>
      <w:r w:rsidRPr="008B7F5F">
        <w:t xml:space="preserve"> work in the "Marketing" department:</w:t>
      </w:r>
    </w:p>
    <w:p w14:paraId="59963594" w14:textId="6870EC03" w:rsidR="008B7F5F" w:rsidRPr="008B7F5F" w:rsidRDefault="008B7F5F" w:rsidP="00EF4E69">
      <w:pPr>
        <w:pStyle w:val="ListParagraph"/>
      </w:pPr>
    </w:p>
    <w:p w14:paraId="72924C20" w14:textId="5C7C99DF" w:rsidR="008B7F5F" w:rsidRPr="008B7F5F" w:rsidRDefault="00EF4E69" w:rsidP="00AB4496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Commands: </w:t>
      </w:r>
      <w:r w:rsidR="008B7F5F" w:rsidRPr="008B7F5F">
        <w:rPr>
          <w:b/>
          <w:bCs/>
        </w:rPr>
        <w:t>SELECT</w:t>
      </w:r>
      <w:r w:rsidR="008B7F5F" w:rsidRPr="008B7F5F">
        <w:t xml:space="preserve"> Name, Department, Salary </w:t>
      </w:r>
    </w:p>
    <w:p w14:paraId="717F4DE6" w14:textId="042DF1B2" w:rsidR="008B7F5F" w:rsidRPr="008B7F5F" w:rsidRDefault="00EF4E69" w:rsidP="008B7F5F">
      <w:pPr>
        <w:pStyle w:val="ListParagraph"/>
      </w:pPr>
      <w:r>
        <w:rPr>
          <w:b/>
          <w:bCs/>
        </w:rPr>
        <w:t xml:space="preserve">                            </w:t>
      </w:r>
      <w:r w:rsidR="008B7F5F" w:rsidRPr="008B7F5F">
        <w:rPr>
          <w:b/>
          <w:bCs/>
        </w:rPr>
        <w:t>FROM</w:t>
      </w:r>
      <w:r w:rsidR="008B7F5F" w:rsidRPr="008B7F5F">
        <w:t xml:space="preserve"> Employees </w:t>
      </w:r>
    </w:p>
    <w:p w14:paraId="58BBC2CA" w14:textId="77777777" w:rsidR="00EF4E69" w:rsidRDefault="00EF4E69" w:rsidP="008B7F5F">
      <w:pPr>
        <w:pStyle w:val="ListParagraph"/>
      </w:pPr>
      <w:r>
        <w:rPr>
          <w:b/>
          <w:bCs/>
        </w:rPr>
        <w:t xml:space="preserve">                            </w:t>
      </w:r>
      <w:r w:rsidR="008B7F5F" w:rsidRPr="008B7F5F">
        <w:rPr>
          <w:b/>
          <w:bCs/>
        </w:rPr>
        <w:t>WHERE</w:t>
      </w:r>
      <w:r w:rsidR="008B7F5F" w:rsidRPr="008B7F5F">
        <w:t xml:space="preserve"> (Department = 'Sales' </w:t>
      </w:r>
      <w:r w:rsidR="008B7F5F" w:rsidRPr="008B7F5F">
        <w:rPr>
          <w:b/>
          <w:bCs/>
        </w:rPr>
        <w:t>AND</w:t>
      </w:r>
      <w:r w:rsidR="008B7F5F" w:rsidRPr="008B7F5F">
        <w:t xml:space="preserve"> Salary &gt; 50000)</w:t>
      </w:r>
    </w:p>
    <w:p w14:paraId="3BDC6E82" w14:textId="165E81E7" w:rsidR="008B7F5F" w:rsidRPr="008B7F5F" w:rsidRDefault="00EF4E69" w:rsidP="008B7F5F">
      <w:pPr>
        <w:pStyle w:val="ListParagraph"/>
      </w:pPr>
      <w:r>
        <w:rPr>
          <w:b/>
          <w:bCs/>
        </w:rPr>
        <w:t xml:space="preserve">                           </w:t>
      </w:r>
      <w:r w:rsidR="008B7F5F" w:rsidRPr="008B7F5F">
        <w:t xml:space="preserve"> </w:t>
      </w:r>
      <w:r w:rsidR="008B7F5F" w:rsidRPr="008B7F5F">
        <w:rPr>
          <w:b/>
          <w:bCs/>
        </w:rPr>
        <w:t>OR</w:t>
      </w:r>
      <w:r w:rsidR="008B7F5F" w:rsidRPr="008B7F5F">
        <w:t xml:space="preserve"> Department = 'Marketing</w:t>
      </w:r>
      <w:proofErr w:type="gramStart"/>
      <w:r w:rsidR="008B7F5F" w:rsidRPr="008B7F5F">
        <w:t>';</w:t>
      </w:r>
      <w:proofErr w:type="gramEnd"/>
    </w:p>
    <w:p w14:paraId="1288581B" w14:textId="043E989E" w:rsidR="008B7F5F" w:rsidRPr="008B7F5F" w:rsidRDefault="008B7F5F" w:rsidP="008B7F5F">
      <w:pPr>
        <w:pStyle w:val="ListParagraph"/>
      </w:pPr>
    </w:p>
    <w:p w14:paraId="13A8C659" w14:textId="77777777" w:rsidR="008B7F5F" w:rsidRPr="008B7F5F" w:rsidRDefault="008B7F5F" w:rsidP="00AB4496">
      <w:pPr>
        <w:pStyle w:val="ListParagraph"/>
        <w:numPr>
          <w:ilvl w:val="0"/>
          <w:numId w:val="21"/>
        </w:numPr>
      </w:pPr>
      <w:r w:rsidRPr="008B7F5F">
        <w:t>This query will return employees who meet either of the two conditions:</w:t>
      </w:r>
    </w:p>
    <w:p w14:paraId="4CCE0332" w14:textId="77777777" w:rsidR="008B7F5F" w:rsidRPr="008B7F5F" w:rsidRDefault="008B7F5F" w:rsidP="00AB4496">
      <w:pPr>
        <w:pStyle w:val="ListParagraph"/>
        <w:numPr>
          <w:ilvl w:val="1"/>
          <w:numId w:val="21"/>
        </w:numPr>
      </w:pPr>
      <w:r w:rsidRPr="008B7F5F">
        <w:t>They work in "Sales" and earn more than $50,000.</w:t>
      </w:r>
    </w:p>
    <w:p w14:paraId="165D7E37" w14:textId="77777777" w:rsidR="008B7F5F" w:rsidRPr="008B7F5F" w:rsidRDefault="008B7F5F" w:rsidP="00AB4496">
      <w:pPr>
        <w:pStyle w:val="ListParagraph"/>
        <w:numPr>
          <w:ilvl w:val="1"/>
          <w:numId w:val="21"/>
        </w:numPr>
      </w:pPr>
      <w:r w:rsidRPr="008B7F5F">
        <w:t>They work in "Marketing."</w:t>
      </w:r>
    </w:p>
    <w:p w14:paraId="1BBFD0C9" w14:textId="3327E0BF" w:rsidR="008B7F5F" w:rsidRPr="008B7F5F" w:rsidRDefault="008B7F5F" w:rsidP="008B7F5F">
      <w:pPr>
        <w:pStyle w:val="ListParagraph"/>
      </w:pPr>
    </w:p>
    <w:p w14:paraId="28B96977" w14:textId="77777777" w:rsidR="008B7F5F" w:rsidRPr="008B7F5F" w:rsidRDefault="008B7F5F" w:rsidP="00AB4496">
      <w:pPr>
        <w:pStyle w:val="ListParagraph"/>
        <w:numPr>
          <w:ilvl w:val="0"/>
          <w:numId w:val="26"/>
        </w:numPr>
        <w:rPr>
          <w:b/>
          <w:bCs/>
        </w:rPr>
      </w:pPr>
      <w:r w:rsidRPr="008B7F5F">
        <w:rPr>
          <w:b/>
          <w:bCs/>
        </w:rPr>
        <w:t>Using Aggregate Functions in SQL</w:t>
      </w:r>
    </w:p>
    <w:p w14:paraId="6C0FC7C7" w14:textId="77777777" w:rsidR="008B7F5F" w:rsidRPr="008B7F5F" w:rsidRDefault="008B7F5F" w:rsidP="008B7F5F">
      <w:pPr>
        <w:pStyle w:val="ListParagraph"/>
      </w:pPr>
      <w:r w:rsidRPr="008B7F5F">
        <w:t xml:space="preserve">SQL also provides aggregate functions to perform calculations on data across multiple rows. The </w:t>
      </w:r>
      <w:proofErr w:type="gramStart"/>
      <w:r w:rsidRPr="008B7F5F">
        <w:t>most commonly used</w:t>
      </w:r>
      <w:proofErr w:type="gramEnd"/>
      <w:r w:rsidRPr="008B7F5F">
        <w:t xml:space="preserve"> aggregate functions are:</w:t>
      </w:r>
    </w:p>
    <w:p w14:paraId="34701D6C" w14:textId="5D6E7C85" w:rsidR="008B7F5F" w:rsidRPr="008B7F5F" w:rsidRDefault="008B7F5F" w:rsidP="00AB4496">
      <w:pPr>
        <w:pStyle w:val="ListParagraph"/>
        <w:numPr>
          <w:ilvl w:val="0"/>
          <w:numId w:val="22"/>
        </w:numPr>
      </w:pPr>
      <w:proofErr w:type="gramStart"/>
      <w:r w:rsidRPr="008B7F5F">
        <w:rPr>
          <w:b/>
          <w:bCs/>
        </w:rPr>
        <w:t>COUNT</w:t>
      </w:r>
      <w:r w:rsidR="00E93C49">
        <w:rPr>
          <w:b/>
          <w:bCs/>
        </w:rPr>
        <w:t>(</w:t>
      </w:r>
      <w:proofErr w:type="gramEnd"/>
      <w:r w:rsidR="00E93C49">
        <w:rPr>
          <w:b/>
          <w:bCs/>
        </w:rPr>
        <w:t>)</w:t>
      </w:r>
      <w:r w:rsidRPr="008B7F5F">
        <w:t>: Returns the number of rows.</w:t>
      </w:r>
    </w:p>
    <w:p w14:paraId="4C258316" w14:textId="4566EF29" w:rsidR="008B7F5F" w:rsidRDefault="008B7F5F" w:rsidP="00AB4496">
      <w:pPr>
        <w:pStyle w:val="ListParagraph"/>
        <w:numPr>
          <w:ilvl w:val="0"/>
          <w:numId w:val="22"/>
        </w:numPr>
      </w:pPr>
      <w:proofErr w:type="gramStart"/>
      <w:r w:rsidRPr="008B7F5F">
        <w:rPr>
          <w:b/>
          <w:bCs/>
        </w:rPr>
        <w:t>SUM</w:t>
      </w:r>
      <w:r w:rsidR="00E93C49">
        <w:rPr>
          <w:b/>
          <w:bCs/>
        </w:rPr>
        <w:t>(</w:t>
      </w:r>
      <w:proofErr w:type="gramEnd"/>
      <w:r w:rsidR="00E93C49">
        <w:rPr>
          <w:b/>
          <w:bCs/>
        </w:rPr>
        <w:t>)</w:t>
      </w:r>
      <w:r w:rsidRPr="008B7F5F">
        <w:t>: Returns the total sum of a numeric column.</w:t>
      </w:r>
    </w:p>
    <w:p w14:paraId="199B0016" w14:textId="65246FDD" w:rsidR="00EF4E69" w:rsidRPr="008B7F5F" w:rsidRDefault="00EF4E69" w:rsidP="00AB4496">
      <w:pPr>
        <w:pStyle w:val="ListParagraph"/>
        <w:numPr>
          <w:ilvl w:val="0"/>
          <w:numId w:val="22"/>
        </w:numPr>
      </w:pPr>
      <w:r>
        <w:rPr>
          <w:b/>
          <w:bCs/>
        </w:rPr>
        <w:t>ROUND</w:t>
      </w:r>
      <w:r w:rsidR="00E93C49">
        <w:rPr>
          <w:b/>
          <w:bCs/>
        </w:rPr>
        <w:t xml:space="preserve"> (): </w:t>
      </w:r>
      <w:r w:rsidR="00E93C49" w:rsidRPr="00E93C49">
        <w:rPr>
          <w:b/>
          <w:bCs/>
        </w:rPr>
        <w:t xml:space="preserve"> </w:t>
      </w:r>
      <w:r w:rsidR="00E93C49">
        <w:t>R</w:t>
      </w:r>
      <w:r w:rsidR="00E93C49" w:rsidRPr="00E93C49">
        <w:t>eturns a number that is rounded to the number of decimal places you specify</w:t>
      </w:r>
      <w:r w:rsidR="00E93C49" w:rsidRPr="00E93C49">
        <w:rPr>
          <w:b/>
          <w:bCs/>
        </w:rPr>
        <w:t>.</w:t>
      </w:r>
    </w:p>
    <w:p w14:paraId="5622CE70" w14:textId="0EE2B82A" w:rsidR="008B7F5F" w:rsidRPr="008B7F5F" w:rsidRDefault="008B7F5F" w:rsidP="00AB4496">
      <w:pPr>
        <w:pStyle w:val="ListParagraph"/>
        <w:numPr>
          <w:ilvl w:val="0"/>
          <w:numId w:val="22"/>
        </w:numPr>
      </w:pPr>
      <w:proofErr w:type="gramStart"/>
      <w:r w:rsidRPr="008B7F5F">
        <w:rPr>
          <w:b/>
          <w:bCs/>
        </w:rPr>
        <w:t>AVG</w:t>
      </w:r>
      <w:r w:rsidR="00E93C49">
        <w:rPr>
          <w:b/>
          <w:bCs/>
        </w:rPr>
        <w:t>(</w:t>
      </w:r>
      <w:proofErr w:type="gramEnd"/>
      <w:r w:rsidR="00E93C49">
        <w:rPr>
          <w:b/>
          <w:bCs/>
        </w:rPr>
        <w:t>)</w:t>
      </w:r>
      <w:r w:rsidRPr="008B7F5F">
        <w:t>: Returns the average of a numeric column.</w:t>
      </w:r>
    </w:p>
    <w:p w14:paraId="10568AAA" w14:textId="1C4D3F98" w:rsidR="008B7F5F" w:rsidRPr="008B7F5F" w:rsidRDefault="008B7F5F" w:rsidP="00AB4496">
      <w:pPr>
        <w:pStyle w:val="ListParagraph"/>
        <w:numPr>
          <w:ilvl w:val="0"/>
          <w:numId w:val="22"/>
        </w:numPr>
      </w:pPr>
      <w:proofErr w:type="gramStart"/>
      <w:r w:rsidRPr="008B7F5F">
        <w:rPr>
          <w:b/>
          <w:bCs/>
        </w:rPr>
        <w:t>MAX</w:t>
      </w:r>
      <w:r w:rsidR="00E93C49">
        <w:rPr>
          <w:b/>
          <w:bCs/>
        </w:rPr>
        <w:t>(</w:t>
      </w:r>
      <w:proofErr w:type="gramEnd"/>
      <w:r w:rsidR="00E93C49">
        <w:rPr>
          <w:b/>
          <w:bCs/>
        </w:rPr>
        <w:t>)</w:t>
      </w:r>
      <w:r w:rsidRPr="008B7F5F">
        <w:t>: Returns the maximum value in a column.</w:t>
      </w:r>
    </w:p>
    <w:p w14:paraId="6312456B" w14:textId="7C4A8797" w:rsidR="008B7F5F" w:rsidRPr="008B7F5F" w:rsidRDefault="008B7F5F" w:rsidP="00AB4496">
      <w:pPr>
        <w:pStyle w:val="ListParagraph"/>
        <w:numPr>
          <w:ilvl w:val="0"/>
          <w:numId w:val="22"/>
        </w:numPr>
      </w:pPr>
      <w:proofErr w:type="gramStart"/>
      <w:r w:rsidRPr="008B7F5F">
        <w:rPr>
          <w:b/>
          <w:bCs/>
        </w:rPr>
        <w:t>MIN</w:t>
      </w:r>
      <w:r w:rsidR="00E93C49">
        <w:rPr>
          <w:b/>
          <w:bCs/>
        </w:rPr>
        <w:t>(</w:t>
      </w:r>
      <w:proofErr w:type="gramEnd"/>
      <w:r w:rsidR="00E93C49">
        <w:rPr>
          <w:b/>
          <w:bCs/>
        </w:rPr>
        <w:t>)</w:t>
      </w:r>
      <w:r w:rsidRPr="008B7F5F">
        <w:t>: Returns the minimum value in a column.</w:t>
      </w:r>
    </w:p>
    <w:p w14:paraId="4EFDF369" w14:textId="77777777" w:rsidR="008B7F5F" w:rsidRPr="008B7F5F" w:rsidRDefault="008B7F5F" w:rsidP="008B7F5F">
      <w:pPr>
        <w:pStyle w:val="ListParagraph"/>
      </w:pPr>
      <w:r w:rsidRPr="008B7F5F">
        <w:rPr>
          <w:b/>
          <w:bCs/>
        </w:rPr>
        <w:t>Example:</w:t>
      </w:r>
      <w:r w:rsidRPr="008B7F5F">
        <w:t xml:space="preserve"> If we want to count how many employees there are in total:</w:t>
      </w:r>
    </w:p>
    <w:p w14:paraId="01D69D37" w14:textId="461B09DC" w:rsidR="008B7F5F" w:rsidRPr="008B7F5F" w:rsidRDefault="008B7F5F" w:rsidP="00DB43E2">
      <w:pPr>
        <w:pStyle w:val="ListParagraph"/>
      </w:pPr>
    </w:p>
    <w:p w14:paraId="2159ED6C" w14:textId="20F49B05" w:rsidR="008B7F5F" w:rsidRPr="008B7F5F" w:rsidRDefault="00DB43E2" w:rsidP="00AB4496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Commands: </w:t>
      </w:r>
      <w:r w:rsidR="008B7F5F" w:rsidRPr="008B7F5F">
        <w:rPr>
          <w:b/>
          <w:bCs/>
        </w:rPr>
        <w:t>SELECT</w:t>
      </w:r>
      <w:r w:rsidR="008B7F5F" w:rsidRPr="008B7F5F">
        <w:t xml:space="preserve"> </w:t>
      </w:r>
      <w:proofErr w:type="gramStart"/>
      <w:r w:rsidR="008B7F5F" w:rsidRPr="008B7F5F">
        <w:rPr>
          <w:b/>
          <w:bCs/>
        </w:rPr>
        <w:t>COUNT</w:t>
      </w:r>
      <w:r w:rsidR="008B7F5F" w:rsidRPr="008B7F5F">
        <w:t>(</w:t>
      </w:r>
      <w:proofErr w:type="gramEnd"/>
      <w:r w:rsidR="008B7F5F" w:rsidRPr="008B7F5F">
        <w:t xml:space="preserve">*) </w:t>
      </w:r>
    </w:p>
    <w:p w14:paraId="11F602AF" w14:textId="470E963A" w:rsidR="008B7F5F" w:rsidRPr="008B7F5F" w:rsidRDefault="00DB43E2" w:rsidP="008B7F5F">
      <w:pPr>
        <w:pStyle w:val="ListParagraph"/>
      </w:pPr>
      <w:r>
        <w:rPr>
          <w:b/>
          <w:bCs/>
        </w:rPr>
        <w:t xml:space="preserve">                             </w:t>
      </w:r>
      <w:r w:rsidR="008B7F5F" w:rsidRPr="008B7F5F">
        <w:rPr>
          <w:b/>
          <w:bCs/>
        </w:rPr>
        <w:t>FROM</w:t>
      </w:r>
      <w:r w:rsidR="008B7F5F" w:rsidRPr="008B7F5F">
        <w:t xml:space="preserve"> </w:t>
      </w:r>
      <w:proofErr w:type="gramStart"/>
      <w:r w:rsidR="008B7F5F" w:rsidRPr="008B7F5F">
        <w:t>Employees;</w:t>
      </w:r>
      <w:proofErr w:type="gramEnd"/>
    </w:p>
    <w:p w14:paraId="25D1B1C4" w14:textId="0C49C93D" w:rsidR="008B7F5F" w:rsidRPr="008B7F5F" w:rsidRDefault="008B7F5F" w:rsidP="008B7F5F">
      <w:pPr>
        <w:pStyle w:val="ListParagraph"/>
      </w:pPr>
    </w:p>
    <w:p w14:paraId="789D7CE6" w14:textId="77777777" w:rsidR="008B7F5F" w:rsidRPr="008B7F5F" w:rsidRDefault="008B7F5F" w:rsidP="00AB4496">
      <w:pPr>
        <w:pStyle w:val="ListParagraph"/>
        <w:numPr>
          <w:ilvl w:val="0"/>
          <w:numId w:val="23"/>
        </w:numPr>
      </w:pPr>
      <w:r w:rsidRPr="008B7F5F">
        <w:t>This query will return the total number of employees in the "Employees" table.</w:t>
      </w:r>
    </w:p>
    <w:p w14:paraId="4CCD7572" w14:textId="0FE1C6BA" w:rsidR="008B7F5F" w:rsidRPr="008B7F5F" w:rsidRDefault="008B7F5F" w:rsidP="008B7F5F">
      <w:pPr>
        <w:pStyle w:val="ListParagraph"/>
      </w:pPr>
    </w:p>
    <w:p w14:paraId="011F73DB" w14:textId="77777777" w:rsidR="008B7F5F" w:rsidRPr="008B7F5F" w:rsidRDefault="008B7F5F" w:rsidP="00AB4496">
      <w:pPr>
        <w:pStyle w:val="ListParagraph"/>
        <w:numPr>
          <w:ilvl w:val="0"/>
          <w:numId w:val="26"/>
        </w:numPr>
        <w:rPr>
          <w:b/>
          <w:bCs/>
        </w:rPr>
      </w:pPr>
      <w:r w:rsidRPr="008B7F5F">
        <w:rPr>
          <w:b/>
          <w:bCs/>
        </w:rPr>
        <w:t>Using Modulo in SQL</w:t>
      </w:r>
    </w:p>
    <w:p w14:paraId="2EAC3914" w14:textId="77777777" w:rsidR="008B7F5F" w:rsidRPr="008B7F5F" w:rsidRDefault="008B7F5F" w:rsidP="008B7F5F">
      <w:pPr>
        <w:pStyle w:val="ListParagraph"/>
      </w:pPr>
      <w:r w:rsidRPr="008B7F5F">
        <w:t xml:space="preserve">Modulo, represented by the </w:t>
      </w:r>
      <w:r w:rsidRPr="008B7F5F">
        <w:rPr>
          <w:b/>
          <w:bCs/>
        </w:rPr>
        <w:t>%</w:t>
      </w:r>
      <w:r w:rsidRPr="008B7F5F">
        <w:t xml:space="preserve"> operator, returns the remainder of a division operation. It is often used to filter results based on whether numbers are divisible by a specific value.</w:t>
      </w:r>
    </w:p>
    <w:p w14:paraId="201687AA" w14:textId="77777777" w:rsidR="008B7F5F" w:rsidRPr="008B7F5F" w:rsidRDefault="008B7F5F" w:rsidP="008B7F5F">
      <w:pPr>
        <w:pStyle w:val="ListParagraph"/>
      </w:pPr>
      <w:r w:rsidRPr="008B7F5F">
        <w:rPr>
          <w:b/>
          <w:bCs/>
        </w:rPr>
        <w:lastRenderedPageBreak/>
        <w:t>Example:</w:t>
      </w:r>
      <w:r w:rsidRPr="008B7F5F">
        <w:t xml:space="preserve"> If we want to find employees whose employee ID is divisible by 2 (even employee IDs):</w:t>
      </w:r>
    </w:p>
    <w:p w14:paraId="31AAB8A0" w14:textId="3EB7E3CD" w:rsidR="008B7F5F" w:rsidRPr="008B7F5F" w:rsidRDefault="008B7F5F" w:rsidP="00DB43E2">
      <w:pPr>
        <w:pStyle w:val="ListParagraph"/>
      </w:pPr>
    </w:p>
    <w:p w14:paraId="7D79A6E7" w14:textId="4E4A3778" w:rsidR="008B7F5F" w:rsidRPr="008B7F5F" w:rsidRDefault="00DB43E2" w:rsidP="00AB4496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Commands: </w:t>
      </w:r>
      <w:r w:rsidR="008B7F5F" w:rsidRPr="008B7F5F">
        <w:rPr>
          <w:b/>
          <w:bCs/>
        </w:rPr>
        <w:t>SELECT</w:t>
      </w:r>
      <w:r w:rsidR="008B7F5F" w:rsidRPr="008B7F5F">
        <w:t xml:space="preserve"> Name, </w:t>
      </w:r>
      <w:proofErr w:type="spellStart"/>
      <w:r w:rsidR="008B7F5F" w:rsidRPr="008B7F5F">
        <w:t>EmployeeID</w:t>
      </w:r>
      <w:proofErr w:type="spellEnd"/>
      <w:r w:rsidR="008B7F5F" w:rsidRPr="008B7F5F">
        <w:t xml:space="preserve"> </w:t>
      </w:r>
    </w:p>
    <w:p w14:paraId="3F04ED22" w14:textId="3F5DD10B" w:rsidR="008B7F5F" w:rsidRPr="008B7F5F" w:rsidRDefault="004C4064" w:rsidP="008B7F5F">
      <w:pPr>
        <w:pStyle w:val="ListParagraph"/>
      </w:pPr>
      <w:r>
        <w:rPr>
          <w:b/>
          <w:bCs/>
        </w:rPr>
        <w:t xml:space="preserve">                             </w:t>
      </w:r>
      <w:r w:rsidR="008B7F5F" w:rsidRPr="008B7F5F">
        <w:rPr>
          <w:b/>
          <w:bCs/>
        </w:rPr>
        <w:t>FROM</w:t>
      </w:r>
      <w:r w:rsidR="008B7F5F" w:rsidRPr="008B7F5F">
        <w:t xml:space="preserve"> Employees </w:t>
      </w:r>
    </w:p>
    <w:p w14:paraId="3B0A014D" w14:textId="17902877" w:rsidR="008B7F5F" w:rsidRPr="008B7F5F" w:rsidRDefault="004C4064" w:rsidP="008B7F5F">
      <w:pPr>
        <w:pStyle w:val="ListParagraph"/>
      </w:pPr>
      <w:r>
        <w:rPr>
          <w:b/>
          <w:bCs/>
        </w:rPr>
        <w:t xml:space="preserve">                             </w:t>
      </w:r>
      <w:r w:rsidR="008B7F5F" w:rsidRPr="008B7F5F">
        <w:rPr>
          <w:b/>
          <w:bCs/>
        </w:rPr>
        <w:t>WHERE</w:t>
      </w:r>
      <w:r w:rsidR="008B7F5F" w:rsidRPr="008B7F5F">
        <w:t xml:space="preserve"> </w:t>
      </w:r>
      <w:proofErr w:type="spellStart"/>
      <w:r w:rsidR="008B7F5F" w:rsidRPr="008B7F5F">
        <w:t>EmployeeID</w:t>
      </w:r>
      <w:proofErr w:type="spellEnd"/>
      <w:r w:rsidR="008B7F5F" w:rsidRPr="008B7F5F">
        <w:t xml:space="preserve"> % 2 = </w:t>
      </w:r>
      <w:proofErr w:type="gramStart"/>
      <w:r w:rsidR="008B7F5F" w:rsidRPr="008B7F5F">
        <w:t>0;</w:t>
      </w:r>
      <w:proofErr w:type="gramEnd"/>
    </w:p>
    <w:p w14:paraId="2712C895" w14:textId="77777777" w:rsidR="004C4064" w:rsidRDefault="004C4064" w:rsidP="004C4064">
      <w:pPr>
        <w:pStyle w:val="ListParagraph"/>
        <w:jc w:val="center"/>
        <w:rPr>
          <w:b/>
          <w:bCs/>
        </w:rPr>
      </w:pPr>
    </w:p>
    <w:p w14:paraId="5476034D" w14:textId="075D7309" w:rsidR="004C4064" w:rsidRDefault="004C4064" w:rsidP="004C4064">
      <w:pPr>
        <w:pStyle w:val="ListParagraph"/>
        <w:jc w:val="center"/>
        <w:rPr>
          <w:b/>
          <w:bCs/>
        </w:rPr>
      </w:pPr>
      <w:r>
        <w:rPr>
          <w:b/>
          <w:bCs/>
        </w:rPr>
        <w:t>OR</w:t>
      </w:r>
    </w:p>
    <w:p w14:paraId="71762F21" w14:textId="77777777" w:rsidR="004C4064" w:rsidRDefault="004C4064" w:rsidP="004C4064">
      <w:pPr>
        <w:pStyle w:val="ListParagraph"/>
        <w:jc w:val="center"/>
        <w:rPr>
          <w:b/>
          <w:bCs/>
        </w:rPr>
      </w:pPr>
    </w:p>
    <w:p w14:paraId="4BAADF21" w14:textId="25A6F8DF" w:rsidR="004C4064" w:rsidRPr="008B7F5F" w:rsidRDefault="004C4064" w:rsidP="004C4064">
      <w:pPr>
        <w:pStyle w:val="ListParagraph"/>
      </w:pPr>
      <w:r>
        <w:rPr>
          <w:b/>
          <w:bCs/>
        </w:rPr>
        <w:t xml:space="preserve">                            </w:t>
      </w:r>
      <w:r w:rsidRPr="008B7F5F">
        <w:rPr>
          <w:b/>
          <w:bCs/>
        </w:rPr>
        <w:t>SELECT</w:t>
      </w:r>
      <w:r w:rsidRPr="008B7F5F">
        <w:t xml:space="preserve"> Name, </w:t>
      </w:r>
      <w:proofErr w:type="spellStart"/>
      <w:r w:rsidRPr="008B7F5F">
        <w:t>EmployeeID</w:t>
      </w:r>
      <w:proofErr w:type="spellEnd"/>
      <w:r w:rsidRPr="008B7F5F">
        <w:t xml:space="preserve"> </w:t>
      </w:r>
    </w:p>
    <w:p w14:paraId="753ECEF9" w14:textId="77777777" w:rsidR="004C4064" w:rsidRPr="008B7F5F" w:rsidRDefault="004C4064" w:rsidP="004C4064">
      <w:pPr>
        <w:pStyle w:val="ListParagraph"/>
      </w:pPr>
      <w:r>
        <w:rPr>
          <w:b/>
          <w:bCs/>
        </w:rPr>
        <w:t xml:space="preserve">                             </w:t>
      </w:r>
      <w:r w:rsidRPr="008B7F5F">
        <w:rPr>
          <w:b/>
          <w:bCs/>
        </w:rPr>
        <w:t>FROM</w:t>
      </w:r>
      <w:r w:rsidRPr="008B7F5F">
        <w:t xml:space="preserve"> Employees </w:t>
      </w:r>
    </w:p>
    <w:p w14:paraId="05972C6F" w14:textId="0163496C" w:rsidR="004C4064" w:rsidRPr="008B7F5F" w:rsidRDefault="004C4064" w:rsidP="004C4064">
      <w:pPr>
        <w:pStyle w:val="ListParagraph"/>
      </w:pPr>
      <w:r>
        <w:rPr>
          <w:b/>
          <w:bCs/>
        </w:rPr>
        <w:t xml:space="preserve">                             </w:t>
      </w:r>
      <w:r w:rsidRPr="008B7F5F">
        <w:rPr>
          <w:b/>
          <w:bCs/>
        </w:rPr>
        <w:t>WHERE</w:t>
      </w:r>
      <w:r w:rsidRPr="008B7F5F">
        <w:t xml:space="preserve"> </w:t>
      </w:r>
      <w:r>
        <w:rPr>
          <w:b/>
          <w:bCs/>
        </w:rPr>
        <w:t>MOD (</w:t>
      </w:r>
      <w:proofErr w:type="spellStart"/>
      <w:r w:rsidRPr="008B7F5F">
        <w:t>EmployeeID</w:t>
      </w:r>
      <w:proofErr w:type="spellEnd"/>
      <w:r>
        <w:t>,</w:t>
      </w:r>
      <w:r w:rsidRPr="008B7F5F">
        <w:t xml:space="preserve"> 2</w:t>
      </w:r>
      <w:r>
        <w:t>)</w:t>
      </w:r>
      <w:r w:rsidRPr="008B7F5F">
        <w:t xml:space="preserve"> = </w:t>
      </w:r>
      <w:proofErr w:type="gramStart"/>
      <w:r w:rsidRPr="008B7F5F">
        <w:t>0;</w:t>
      </w:r>
      <w:proofErr w:type="gramEnd"/>
    </w:p>
    <w:p w14:paraId="09E0B98C" w14:textId="1CCDCA5B" w:rsidR="008B7F5F" w:rsidRPr="008B7F5F" w:rsidRDefault="008B7F5F" w:rsidP="008B7F5F">
      <w:pPr>
        <w:pStyle w:val="ListParagraph"/>
      </w:pPr>
    </w:p>
    <w:p w14:paraId="0D3AE9C8" w14:textId="77777777" w:rsidR="008B7F5F" w:rsidRPr="008B7F5F" w:rsidRDefault="008B7F5F" w:rsidP="00AB4496">
      <w:pPr>
        <w:pStyle w:val="ListParagraph"/>
        <w:numPr>
          <w:ilvl w:val="0"/>
          <w:numId w:val="24"/>
        </w:numPr>
      </w:pPr>
      <w:r w:rsidRPr="008B7F5F">
        <w:t xml:space="preserve">This query will return all employees with </w:t>
      </w:r>
      <w:r w:rsidRPr="008B7F5F">
        <w:rPr>
          <w:b/>
          <w:bCs/>
        </w:rPr>
        <w:t>even</w:t>
      </w:r>
      <w:r w:rsidRPr="008B7F5F">
        <w:t xml:space="preserve"> employee IDs. The modulo operation ensures that only employees with IDs divisible by 2 are included in the results.</w:t>
      </w:r>
    </w:p>
    <w:p w14:paraId="282760CB" w14:textId="0CBF0C2F" w:rsidR="008B7F5F" w:rsidRPr="008B7F5F" w:rsidRDefault="008B7F5F" w:rsidP="008B7F5F">
      <w:pPr>
        <w:pStyle w:val="ListParagraph"/>
      </w:pPr>
    </w:p>
    <w:p w14:paraId="09B91BFF" w14:textId="77777777" w:rsidR="008B7F5F" w:rsidRPr="008B7F5F" w:rsidRDefault="008B7F5F" w:rsidP="00AB4496">
      <w:pPr>
        <w:pStyle w:val="ListParagraph"/>
        <w:numPr>
          <w:ilvl w:val="0"/>
          <w:numId w:val="26"/>
        </w:numPr>
        <w:rPr>
          <w:b/>
          <w:bCs/>
        </w:rPr>
      </w:pPr>
      <w:r w:rsidRPr="008B7F5F">
        <w:rPr>
          <w:b/>
          <w:bCs/>
        </w:rPr>
        <w:t>Concatenating Data in SQL</w:t>
      </w:r>
    </w:p>
    <w:p w14:paraId="1D73CDB8" w14:textId="77777777" w:rsidR="008B7F5F" w:rsidRPr="008B7F5F" w:rsidRDefault="008B7F5F" w:rsidP="008B7F5F">
      <w:pPr>
        <w:pStyle w:val="ListParagraph"/>
      </w:pPr>
      <w:r w:rsidRPr="008B7F5F">
        <w:t>Sometimes, you might want to combine two or more columns into a single output. This is called concatenation.</w:t>
      </w:r>
    </w:p>
    <w:p w14:paraId="7EA7DBA4" w14:textId="77777777" w:rsidR="008B7F5F" w:rsidRPr="008B7F5F" w:rsidRDefault="008B7F5F" w:rsidP="008B7F5F">
      <w:pPr>
        <w:pStyle w:val="ListParagraph"/>
      </w:pPr>
      <w:r w:rsidRPr="008B7F5F">
        <w:rPr>
          <w:b/>
          <w:bCs/>
        </w:rPr>
        <w:t>Example:</w:t>
      </w:r>
      <w:r w:rsidRPr="008B7F5F">
        <w:t xml:space="preserve"> To display both the </w:t>
      </w:r>
      <w:r w:rsidRPr="008B7F5F">
        <w:rPr>
          <w:b/>
          <w:bCs/>
        </w:rPr>
        <w:t>first name</w:t>
      </w:r>
      <w:r w:rsidRPr="008B7F5F">
        <w:t xml:space="preserve"> and </w:t>
      </w:r>
      <w:r w:rsidRPr="008B7F5F">
        <w:rPr>
          <w:b/>
          <w:bCs/>
        </w:rPr>
        <w:t>last name</w:t>
      </w:r>
      <w:r w:rsidRPr="008B7F5F">
        <w:t xml:space="preserve"> of an employee in one column:</w:t>
      </w:r>
    </w:p>
    <w:p w14:paraId="4BEFA8ED" w14:textId="37BAAF3F" w:rsidR="008B7F5F" w:rsidRPr="008B7F5F" w:rsidRDefault="008B7F5F" w:rsidP="00DB43E2">
      <w:pPr>
        <w:pStyle w:val="ListParagraph"/>
      </w:pPr>
    </w:p>
    <w:p w14:paraId="443074D9" w14:textId="593E0C61" w:rsidR="008B7F5F" w:rsidRPr="008B7F5F" w:rsidRDefault="00DB43E2" w:rsidP="00AB4496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Commands: </w:t>
      </w:r>
      <w:r w:rsidR="008B7F5F" w:rsidRPr="008B7F5F">
        <w:rPr>
          <w:b/>
          <w:bCs/>
        </w:rPr>
        <w:t>SELECT</w:t>
      </w:r>
      <w:r w:rsidR="008B7F5F" w:rsidRPr="008B7F5F">
        <w:t xml:space="preserve"> </w:t>
      </w:r>
      <w:r w:rsidR="004C4064" w:rsidRPr="008B7F5F">
        <w:rPr>
          <w:b/>
          <w:bCs/>
        </w:rPr>
        <w:t>CONCAT</w:t>
      </w:r>
      <w:r w:rsidR="004C4064" w:rsidRPr="008B7F5F">
        <w:t xml:space="preserve"> (</w:t>
      </w:r>
      <w:r w:rsidR="008B7F5F" w:rsidRPr="008B7F5F">
        <w:t xml:space="preserve">FirstName, </w:t>
      </w:r>
      <w:proofErr w:type="gramStart"/>
      <w:r w:rsidR="008B7F5F" w:rsidRPr="008B7F5F">
        <w:t>'</w:t>
      </w:r>
      <w:r w:rsidR="004C4064">
        <w:t xml:space="preserve"> </w:t>
      </w:r>
      <w:r w:rsidR="008B7F5F" w:rsidRPr="008B7F5F">
        <w:t xml:space="preserve"> '</w:t>
      </w:r>
      <w:proofErr w:type="gramEnd"/>
      <w:r w:rsidR="008B7F5F" w:rsidRPr="008B7F5F">
        <w:t xml:space="preserve">, LastName) </w:t>
      </w:r>
      <w:r w:rsidR="008B7F5F" w:rsidRPr="008B7F5F">
        <w:rPr>
          <w:b/>
          <w:bCs/>
        </w:rPr>
        <w:t>AS</w:t>
      </w:r>
      <w:r w:rsidR="008B7F5F" w:rsidRPr="008B7F5F">
        <w:t xml:space="preserve"> </w:t>
      </w:r>
      <w:proofErr w:type="spellStart"/>
      <w:r w:rsidR="008B7F5F" w:rsidRPr="008B7F5F">
        <w:t>EmployeeName</w:t>
      </w:r>
      <w:proofErr w:type="spellEnd"/>
      <w:r w:rsidR="008B7F5F" w:rsidRPr="008B7F5F">
        <w:t xml:space="preserve"> </w:t>
      </w:r>
    </w:p>
    <w:p w14:paraId="11FF8020" w14:textId="65F3A6B8" w:rsidR="008B7F5F" w:rsidRDefault="004C4064" w:rsidP="008B7F5F">
      <w:pPr>
        <w:pStyle w:val="ListParagraph"/>
      </w:pPr>
      <w:r>
        <w:rPr>
          <w:b/>
          <w:bCs/>
        </w:rPr>
        <w:t xml:space="preserve">                             </w:t>
      </w:r>
      <w:r w:rsidR="008B7F5F" w:rsidRPr="008B7F5F">
        <w:rPr>
          <w:b/>
          <w:bCs/>
        </w:rPr>
        <w:t>FROM</w:t>
      </w:r>
      <w:r w:rsidR="008B7F5F" w:rsidRPr="008B7F5F">
        <w:t xml:space="preserve"> </w:t>
      </w:r>
      <w:proofErr w:type="gramStart"/>
      <w:r w:rsidR="008B7F5F" w:rsidRPr="008B7F5F">
        <w:t>Employees;</w:t>
      </w:r>
      <w:proofErr w:type="gramEnd"/>
    </w:p>
    <w:p w14:paraId="0322967A" w14:textId="7815B2F6" w:rsidR="005E1D3D" w:rsidRDefault="005E1D3D" w:rsidP="005E1D3D">
      <w:pPr>
        <w:pStyle w:val="ListParagraph"/>
        <w:jc w:val="center"/>
        <w:rPr>
          <w:b/>
          <w:bCs/>
        </w:rPr>
      </w:pPr>
      <w:r>
        <w:rPr>
          <w:b/>
          <w:bCs/>
        </w:rPr>
        <w:t>OR</w:t>
      </w:r>
    </w:p>
    <w:p w14:paraId="60EBB3D0" w14:textId="3E07C319" w:rsidR="005E1D3D" w:rsidRPr="008B7F5F" w:rsidRDefault="005E1D3D" w:rsidP="005E1D3D">
      <w:pPr>
        <w:pStyle w:val="ListParagraph"/>
      </w:pPr>
      <w:r w:rsidRPr="008B7F5F">
        <w:rPr>
          <w:b/>
          <w:bCs/>
        </w:rPr>
        <w:t>SELECT</w:t>
      </w:r>
      <w:r w:rsidRPr="008B7F5F">
        <w:t xml:space="preserve"> </w:t>
      </w:r>
      <w:r w:rsidRPr="008B7F5F">
        <w:rPr>
          <w:b/>
          <w:bCs/>
        </w:rPr>
        <w:t>CONCAT</w:t>
      </w:r>
      <w:r w:rsidRPr="008B7F5F">
        <w:t xml:space="preserve"> </w:t>
      </w:r>
      <w:r>
        <w:t>_</w:t>
      </w:r>
      <w:r>
        <w:rPr>
          <w:b/>
          <w:bCs/>
        </w:rPr>
        <w:t xml:space="preserve">WS </w:t>
      </w:r>
      <w:proofErr w:type="gramStart"/>
      <w:r w:rsidRPr="008B7F5F">
        <w:t>(</w:t>
      </w:r>
      <w:r>
        <w:t>‘ ’</w:t>
      </w:r>
      <w:proofErr w:type="gramEnd"/>
      <w:r>
        <w:t xml:space="preserve">, </w:t>
      </w:r>
      <w:r w:rsidRPr="008B7F5F">
        <w:t>FirstName,</w:t>
      </w:r>
      <w:r>
        <w:t xml:space="preserve"> </w:t>
      </w:r>
      <w:r w:rsidRPr="008B7F5F">
        <w:t xml:space="preserve">LastName) </w:t>
      </w:r>
      <w:r w:rsidRPr="008B7F5F">
        <w:rPr>
          <w:b/>
          <w:bCs/>
        </w:rPr>
        <w:t>AS</w:t>
      </w:r>
      <w:r w:rsidRPr="008B7F5F">
        <w:t xml:space="preserve"> </w:t>
      </w:r>
      <w:proofErr w:type="spellStart"/>
      <w:r w:rsidRPr="008B7F5F">
        <w:t>EmployeeName</w:t>
      </w:r>
      <w:proofErr w:type="spellEnd"/>
      <w:r w:rsidRPr="008B7F5F">
        <w:t xml:space="preserve"> </w:t>
      </w:r>
    </w:p>
    <w:p w14:paraId="4D5E1B89" w14:textId="77777777" w:rsidR="005E1D3D" w:rsidRDefault="005E1D3D" w:rsidP="005E1D3D">
      <w:pPr>
        <w:pStyle w:val="ListParagraph"/>
      </w:pPr>
      <w:r>
        <w:rPr>
          <w:b/>
          <w:bCs/>
        </w:rPr>
        <w:t xml:space="preserve">                             </w:t>
      </w:r>
      <w:r w:rsidRPr="008B7F5F">
        <w:rPr>
          <w:b/>
          <w:bCs/>
        </w:rPr>
        <w:t>FROM</w:t>
      </w:r>
      <w:r w:rsidRPr="008B7F5F">
        <w:t xml:space="preserve"> </w:t>
      </w:r>
      <w:proofErr w:type="gramStart"/>
      <w:r w:rsidRPr="008B7F5F">
        <w:t>Employees;</w:t>
      </w:r>
      <w:proofErr w:type="gramEnd"/>
    </w:p>
    <w:p w14:paraId="7D168E14" w14:textId="77777777" w:rsidR="005E1D3D" w:rsidRPr="008B7F5F" w:rsidRDefault="005E1D3D" w:rsidP="005E1D3D">
      <w:pPr>
        <w:pStyle w:val="ListParagraph"/>
      </w:pPr>
    </w:p>
    <w:p w14:paraId="11E3168E" w14:textId="12F9C925" w:rsidR="008B7F5F" w:rsidRPr="008B7F5F" w:rsidRDefault="008B7F5F" w:rsidP="008B7F5F">
      <w:pPr>
        <w:pStyle w:val="ListParagraph"/>
      </w:pPr>
    </w:p>
    <w:p w14:paraId="5340DD9F" w14:textId="4CC258BA" w:rsidR="005E1D3D" w:rsidRDefault="008B7F5F" w:rsidP="00AB4496">
      <w:pPr>
        <w:pStyle w:val="ListParagraph"/>
        <w:numPr>
          <w:ilvl w:val="0"/>
          <w:numId w:val="25"/>
        </w:numPr>
      </w:pPr>
      <w:r w:rsidRPr="008B7F5F">
        <w:t xml:space="preserve">This query will combine the </w:t>
      </w:r>
      <w:r w:rsidRPr="008B7F5F">
        <w:rPr>
          <w:b/>
          <w:bCs/>
        </w:rPr>
        <w:t>first name</w:t>
      </w:r>
      <w:r w:rsidRPr="008B7F5F">
        <w:t xml:space="preserve"> and </w:t>
      </w:r>
      <w:r w:rsidRPr="008B7F5F">
        <w:rPr>
          <w:b/>
          <w:bCs/>
        </w:rPr>
        <w:t>last name</w:t>
      </w:r>
      <w:r w:rsidRPr="008B7F5F">
        <w:t xml:space="preserve"> of each employee, separated by a space, and display it as a new column called "</w:t>
      </w:r>
      <w:proofErr w:type="spellStart"/>
      <w:r w:rsidRPr="008B7F5F">
        <w:t>EmployeeName</w:t>
      </w:r>
      <w:proofErr w:type="spellEnd"/>
      <w:r w:rsidRPr="008B7F5F">
        <w:t>."</w:t>
      </w:r>
    </w:p>
    <w:p w14:paraId="19CCC150" w14:textId="77777777" w:rsidR="005E1D3D" w:rsidRPr="005E1D3D" w:rsidRDefault="005E1D3D" w:rsidP="005E1D3D">
      <w:pPr>
        <w:pStyle w:val="ListParagraph"/>
      </w:pPr>
    </w:p>
    <w:p w14:paraId="52A0DC1B" w14:textId="77777777" w:rsidR="005E1D3D" w:rsidRDefault="005E1D3D" w:rsidP="00AB4496">
      <w:pPr>
        <w:pStyle w:val="ListParagraph"/>
        <w:numPr>
          <w:ilvl w:val="0"/>
          <w:numId w:val="25"/>
        </w:numPr>
      </w:pPr>
      <w:r w:rsidRPr="005E1D3D">
        <w:rPr>
          <w:b/>
          <w:bCs/>
        </w:rPr>
        <w:t>OTHER EXAMPLES</w:t>
      </w:r>
      <w:r>
        <w:t>:</w:t>
      </w:r>
    </w:p>
    <w:p w14:paraId="0028E489" w14:textId="77777777" w:rsidR="005E1D3D" w:rsidRDefault="005E1D3D" w:rsidP="005E1D3D">
      <w:pPr>
        <w:pStyle w:val="ListParagraph"/>
      </w:pPr>
    </w:p>
    <w:p w14:paraId="639C4FD3" w14:textId="7359AF24" w:rsidR="005E1D3D" w:rsidRDefault="005E1D3D" w:rsidP="00AB4496">
      <w:pPr>
        <w:pStyle w:val="ListParagraph"/>
        <w:numPr>
          <w:ilvl w:val="0"/>
          <w:numId w:val="27"/>
        </w:numPr>
      </w:pPr>
      <w:r>
        <w:t>Write a query that returns full information about employees</w:t>
      </w:r>
    </w:p>
    <w:p w14:paraId="03447AC4" w14:textId="77777777" w:rsidR="005E1D3D" w:rsidRDefault="005E1D3D" w:rsidP="005E1D3D">
      <w:pPr>
        <w:pStyle w:val="ListParagraph"/>
      </w:pPr>
    </w:p>
    <w:p w14:paraId="7EAF488F" w14:textId="7315E8FC" w:rsidR="005E1D3D" w:rsidRDefault="005E1D3D" w:rsidP="00AB4496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Commands: </w:t>
      </w:r>
      <w:r w:rsidRPr="005E1D3D">
        <w:rPr>
          <w:b/>
          <w:bCs/>
        </w:rPr>
        <w:t>SELECT</w:t>
      </w:r>
      <w:r>
        <w:t xml:space="preserve"> </w:t>
      </w:r>
      <w:r w:rsidRPr="005E1D3D">
        <w:rPr>
          <w:b/>
          <w:bCs/>
        </w:rPr>
        <w:t>CONCAT</w:t>
      </w:r>
      <w:r>
        <w:t xml:space="preserve"> (</w:t>
      </w:r>
      <w:proofErr w:type="spellStart"/>
      <w:r>
        <w:t>firstname</w:t>
      </w:r>
      <w:proofErr w:type="spellEnd"/>
      <w:r>
        <w:t xml:space="preserve">, ' ', </w:t>
      </w:r>
      <w:proofErr w:type="spellStart"/>
      <w:r>
        <w:t>lastname</w:t>
      </w:r>
      <w:proofErr w:type="spellEnd"/>
      <w:r>
        <w:t xml:space="preserve">, ' is a ', title, ' and was hired on ', </w:t>
      </w:r>
      <w:proofErr w:type="spellStart"/>
      <w:r>
        <w:t>hiredate</w:t>
      </w:r>
      <w:proofErr w:type="spellEnd"/>
      <w:r>
        <w:t xml:space="preserve">) </w:t>
      </w:r>
      <w:r w:rsidRPr="005E1D3D">
        <w:rPr>
          <w:b/>
          <w:bCs/>
        </w:rPr>
        <w:t>AS</w:t>
      </w:r>
      <w:r>
        <w:t xml:space="preserve"> Info</w:t>
      </w:r>
    </w:p>
    <w:p w14:paraId="6E98FC09" w14:textId="71DC99AF" w:rsidR="005E1D3D" w:rsidRDefault="005E1D3D" w:rsidP="005E1D3D">
      <w:r>
        <w:rPr>
          <w:b/>
          <w:bCs/>
        </w:rPr>
        <w:t xml:space="preserve">                                      </w:t>
      </w:r>
      <w:r w:rsidRPr="005E1D3D">
        <w:rPr>
          <w:b/>
          <w:bCs/>
        </w:rPr>
        <w:t>FROM</w:t>
      </w:r>
      <w:r>
        <w:t xml:space="preserve"> </w:t>
      </w:r>
      <w:proofErr w:type="gramStart"/>
      <w:r>
        <w:t>employees;</w:t>
      </w:r>
      <w:proofErr w:type="gramEnd"/>
    </w:p>
    <w:p w14:paraId="40244DAC" w14:textId="02FD305B" w:rsidR="005E1D3D" w:rsidRDefault="005E1D3D" w:rsidP="00AB4496">
      <w:pPr>
        <w:pStyle w:val="ListParagraph"/>
        <w:numPr>
          <w:ilvl w:val="0"/>
          <w:numId w:val="26"/>
        </w:numPr>
      </w:pPr>
      <w:r>
        <w:lastRenderedPageBreak/>
        <w:t xml:space="preserve">You can also use </w:t>
      </w:r>
      <w:r w:rsidRPr="005E1D3D">
        <w:rPr>
          <w:b/>
          <w:bCs/>
        </w:rPr>
        <w:t>TRUNCATE</w:t>
      </w:r>
      <w:r>
        <w:t xml:space="preserve"> to</w:t>
      </w:r>
      <w:r w:rsidR="00CB6106">
        <w:t xml:space="preserve"> </w:t>
      </w:r>
      <w:r w:rsidR="00CB6106" w:rsidRPr="00CB6106">
        <w:rPr>
          <w:b/>
          <w:bCs/>
        </w:rPr>
        <w:t>kind of</w:t>
      </w:r>
      <w:r>
        <w:t xml:space="preserve"> round off values:</w:t>
      </w:r>
    </w:p>
    <w:p w14:paraId="5DB006D5" w14:textId="04E2229B" w:rsidR="005E1D3D" w:rsidRPr="005E1D3D" w:rsidRDefault="005E1D3D" w:rsidP="00AB4496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Commands: </w:t>
      </w:r>
      <w:r w:rsidRPr="005E1D3D">
        <w:rPr>
          <w:b/>
          <w:bCs/>
        </w:rPr>
        <w:t>SELECT</w:t>
      </w:r>
      <w:r w:rsidRPr="005E1D3D">
        <w:t xml:space="preserve"> </w:t>
      </w:r>
      <w:proofErr w:type="gramStart"/>
      <w:r w:rsidRPr="005E1D3D">
        <w:rPr>
          <w:b/>
          <w:bCs/>
        </w:rPr>
        <w:t>ROUND</w:t>
      </w:r>
      <w:r w:rsidRPr="005E1D3D">
        <w:t>(SUM(</w:t>
      </w:r>
      <w:proofErr w:type="spellStart"/>
      <w:proofErr w:type="gramEnd"/>
      <w:r w:rsidRPr="005E1D3D">
        <w:t>Unitprice</w:t>
      </w:r>
      <w:proofErr w:type="spellEnd"/>
      <w:r w:rsidRPr="005E1D3D">
        <w:t xml:space="preserve"> * Quantity), 2) </w:t>
      </w:r>
      <w:r w:rsidRPr="005E1D3D">
        <w:rPr>
          <w:b/>
          <w:bCs/>
        </w:rPr>
        <w:t>AS</w:t>
      </w:r>
      <w:r w:rsidRPr="005E1D3D">
        <w:t xml:space="preserve"> </w:t>
      </w:r>
      <w:proofErr w:type="spellStart"/>
      <w:r w:rsidRPr="005E1D3D">
        <w:t>Totalsales</w:t>
      </w:r>
      <w:proofErr w:type="spellEnd"/>
    </w:p>
    <w:p w14:paraId="4502FE4F" w14:textId="73FE30D3" w:rsidR="005E1D3D" w:rsidRPr="005E1D3D" w:rsidRDefault="005E1D3D" w:rsidP="005E1D3D">
      <w:pPr>
        <w:pStyle w:val="ListParagraph"/>
      </w:pPr>
      <w:r>
        <w:rPr>
          <w:b/>
          <w:bCs/>
        </w:rPr>
        <w:t xml:space="preserve">                              </w:t>
      </w:r>
      <w:r w:rsidRPr="005E1D3D">
        <w:rPr>
          <w:b/>
          <w:bCs/>
        </w:rPr>
        <w:t>FROM</w:t>
      </w:r>
      <w:r w:rsidRPr="005E1D3D">
        <w:t xml:space="preserve"> `order details</w:t>
      </w:r>
      <w:proofErr w:type="gramStart"/>
      <w:r w:rsidRPr="005E1D3D">
        <w:t>`;</w:t>
      </w:r>
      <w:proofErr w:type="gramEnd"/>
    </w:p>
    <w:p w14:paraId="1EE2E9E1" w14:textId="77777777" w:rsidR="005E1D3D" w:rsidRPr="005E1D3D" w:rsidRDefault="005E1D3D" w:rsidP="005E1D3D">
      <w:pPr>
        <w:pStyle w:val="ListParagraph"/>
      </w:pPr>
    </w:p>
    <w:p w14:paraId="023313AA" w14:textId="01A9DA4B" w:rsidR="005E1D3D" w:rsidRPr="005E1D3D" w:rsidRDefault="005E1D3D" w:rsidP="005E1D3D">
      <w:pPr>
        <w:pStyle w:val="ListParagraph"/>
      </w:pPr>
      <w:r w:rsidRPr="005E1D3D">
        <w:t xml:space="preserve"> </w:t>
      </w:r>
      <w:r w:rsidRPr="005E1D3D">
        <w:rPr>
          <w:b/>
          <w:bCs/>
        </w:rPr>
        <w:t>OR</w:t>
      </w:r>
    </w:p>
    <w:p w14:paraId="7C8619B3" w14:textId="77777777" w:rsidR="005E1D3D" w:rsidRPr="005E1D3D" w:rsidRDefault="005E1D3D" w:rsidP="005E1D3D">
      <w:pPr>
        <w:pStyle w:val="ListParagraph"/>
      </w:pPr>
    </w:p>
    <w:p w14:paraId="3F94EA08" w14:textId="38B5CB97" w:rsidR="005E1D3D" w:rsidRPr="005E1D3D" w:rsidRDefault="005E1D3D" w:rsidP="005E1D3D">
      <w:pPr>
        <w:pStyle w:val="ListParagraph"/>
      </w:pPr>
      <w:r>
        <w:rPr>
          <w:b/>
          <w:bCs/>
        </w:rPr>
        <w:t xml:space="preserve">                              </w:t>
      </w:r>
      <w:r w:rsidRPr="005E1D3D">
        <w:rPr>
          <w:b/>
          <w:bCs/>
        </w:rPr>
        <w:t>SELECT</w:t>
      </w:r>
      <w:r w:rsidRPr="005E1D3D">
        <w:t xml:space="preserve"> </w:t>
      </w:r>
      <w:proofErr w:type="gramStart"/>
      <w:r w:rsidRPr="005E1D3D">
        <w:rPr>
          <w:b/>
          <w:bCs/>
        </w:rPr>
        <w:t>TRUNCATE</w:t>
      </w:r>
      <w:r w:rsidRPr="005E1D3D">
        <w:t>(</w:t>
      </w:r>
      <w:r w:rsidRPr="005E1D3D">
        <w:rPr>
          <w:b/>
          <w:bCs/>
        </w:rPr>
        <w:t>SUM</w:t>
      </w:r>
      <w:r w:rsidRPr="005E1D3D">
        <w:t>(</w:t>
      </w:r>
      <w:proofErr w:type="spellStart"/>
      <w:proofErr w:type="gramEnd"/>
      <w:r w:rsidRPr="005E1D3D">
        <w:t>Unitprice</w:t>
      </w:r>
      <w:proofErr w:type="spellEnd"/>
      <w:r w:rsidRPr="005E1D3D">
        <w:t xml:space="preserve"> * Quantity),2) </w:t>
      </w:r>
      <w:r w:rsidRPr="005E1D3D">
        <w:rPr>
          <w:b/>
          <w:bCs/>
        </w:rPr>
        <w:t>AS</w:t>
      </w:r>
      <w:r w:rsidRPr="005E1D3D">
        <w:t xml:space="preserve"> </w:t>
      </w:r>
      <w:proofErr w:type="spellStart"/>
      <w:r w:rsidRPr="005E1D3D">
        <w:t>Totalsales</w:t>
      </w:r>
      <w:proofErr w:type="spellEnd"/>
    </w:p>
    <w:p w14:paraId="2E4DE3BF" w14:textId="34CB9A6B" w:rsidR="005E1D3D" w:rsidRPr="00B01136" w:rsidRDefault="005E1D3D" w:rsidP="005E1D3D">
      <w:pPr>
        <w:pStyle w:val="ListParagraph"/>
      </w:pPr>
      <w:r>
        <w:rPr>
          <w:b/>
          <w:bCs/>
        </w:rPr>
        <w:t xml:space="preserve">                              </w:t>
      </w:r>
      <w:r w:rsidRPr="005E1D3D">
        <w:rPr>
          <w:b/>
          <w:bCs/>
        </w:rPr>
        <w:t>FROM</w:t>
      </w:r>
      <w:r w:rsidRPr="005E1D3D">
        <w:t xml:space="preserve"> `order details</w:t>
      </w:r>
      <w:proofErr w:type="gramStart"/>
      <w:r w:rsidRPr="005E1D3D">
        <w:t>`;</w:t>
      </w:r>
      <w:proofErr w:type="gramEnd"/>
    </w:p>
    <w:p w14:paraId="79F833B9" w14:textId="159B37FA" w:rsidR="00B01136" w:rsidRPr="00B01136" w:rsidRDefault="00B01136" w:rsidP="00B01136"/>
    <w:p w14:paraId="42103AAE" w14:textId="77777777" w:rsidR="00682D13" w:rsidRPr="00682D13" w:rsidRDefault="00682D13" w:rsidP="00682D13">
      <w:pPr>
        <w:rPr>
          <w:lang w:val="en-US"/>
        </w:rPr>
      </w:pPr>
    </w:p>
    <w:p w14:paraId="687C8E77" w14:textId="77777777" w:rsidR="00026FC9" w:rsidRPr="00026FC9" w:rsidRDefault="00026FC9" w:rsidP="00526824">
      <w:pPr>
        <w:pStyle w:val="ListParagraph"/>
        <w:ind w:left="2160"/>
        <w:rPr>
          <w:lang w:val="en-US"/>
        </w:rPr>
      </w:pPr>
    </w:p>
    <w:p w14:paraId="080985CB" w14:textId="77777777" w:rsidR="006A3B8A" w:rsidRPr="00C255F7" w:rsidRDefault="006A3B8A" w:rsidP="006C7FBF">
      <w:pPr>
        <w:pStyle w:val="ListParagraph"/>
        <w:rPr>
          <w:lang w:val="en-US"/>
        </w:rPr>
      </w:pPr>
    </w:p>
    <w:p w14:paraId="74CDDA38" w14:textId="77777777" w:rsidR="001569BE" w:rsidRDefault="001569BE">
      <w:pPr>
        <w:rPr>
          <w:lang w:val="en-US"/>
        </w:rPr>
      </w:pPr>
      <w:r>
        <w:rPr>
          <w:lang w:val="en-US"/>
        </w:rPr>
        <w:br w:type="page"/>
      </w:r>
    </w:p>
    <w:p w14:paraId="0FD657D1" w14:textId="3DFED8BF" w:rsidR="00861251" w:rsidRPr="008636C5" w:rsidRDefault="001569BE" w:rsidP="001569BE">
      <w:pPr>
        <w:pStyle w:val="ListParagraph"/>
        <w:jc w:val="center"/>
        <w:rPr>
          <w:lang w:val="en-US"/>
        </w:rPr>
      </w:pPr>
      <w:r>
        <w:rPr>
          <w:lang w:val="en-US"/>
        </w:rPr>
        <w:lastRenderedPageBreak/>
        <w:t>LECTURE FIVE</w:t>
      </w:r>
    </w:p>
    <w:p w14:paraId="379104EB" w14:textId="57B0634F" w:rsidR="00C119DD" w:rsidRDefault="00B60764" w:rsidP="00B60764">
      <w:pPr>
        <w:jc w:val="center"/>
        <w:rPr>
          <w:lang w:val="en-US"/>
        </w:rPr>
      </w:pPr>
      <w:r>
        <w:rPr>
          <w:lang w:val="en-US"/>
        </w:rPr>
        <w:t>GROUP BY AND AGGREGATION</w:t>
      </w:r>
    </w:p>
    <w:p w14:paraId="5CE2A73C" w14:textId="77777777" w:rsidR="004D13D3" w:rsidRPr="004D13D3" w:rsidRDefault="004D13D3" w:rsidP="004D13D3">
      <w:pPr>
        <w:pStyle w:val="ListParagraph"/>
        <w:rPr>
          <w:lang w:val="en-US"/>
        </w:rPr>
      </w:pPr>
      <w:r w:rsidRPr="004D13D3">
        <w:rPr>
          <w:lang w:val="en-US"/>
        </w:rPr>
        <w:t xml:space="preserve">In SQL, when you're working with large amounts of data, you often need to </w:t>
      </w:r>
      <w:r w:rsidRPr="004D13D3">
        <w:rPr>
          <w:b/>
          <w:bCs/>
          <w:lang w:val="en-US"/>
        </w:rPr>
        <w:t>group similar values</w:t>
      </w:r>
      <w:r w:rsidRPr="004D13D3">
        <w:rPr>
          <w:lang w:val="en-US"/>
        </w:rPr>
        <w:t xml:space="preserve"> and </w:t>
      </w:r>
      <w:r w:rsidRPr="004D13D3">
        <w:rPr>
          <w:b/>
          <w:bCs/>
          <w:lang w:val="en-US"/>
        </w:rPr>
        <w:t>perform calculations</w:t>
      </w:r>
      <w:r w:rsidRPr="004D13D3">
        <w:rPr>
          <w:lang w:val="en-US"/>
        </w:rPr>
        <w:t xml:space="preserve"> on those groups. This is where </w:t>
      </w:r>
      <w:r w:rsidRPr="004D13D3">
        <w:rPr>
          <w:b/>
          <w:bCs/>
          <w:lang w:val="en-US"/>
        </w:rPr>
        <w:t>GROUP BY</w:t>
      </w:r>
      <w:r w:rsidRPr="004D13D3">
        <w:rPr>
          <w:lang w:val="en-US"/>
        </w:rPr>
        <w:t xml:space="preserve"> and </w:t>
      </w:r>
      <w:r w:rsidRPr="004D13D3">
        <w:rPr>
          <w:b/>
          <w:bCs/>
          <w:lang w:val="en-US"/>
        </w:rPr>
        <w:t>aggregate functions</w:t>
      </w:r>
      <w:r w:rsidRPr="004D13D3">
        <w:rPr>
          <w:lang w:val="en-US"/>
        </w:rPr>
        <w:t xml:space="preserve"> like COUNT, SUM, AVG, MIN, and MAX come in.</w:t>
      </w:r>
    </w:p>
    <w:p w14:paraId="7E368DF2" w14:textId="77777777" w:rsidR="004D13D3" w:rsidRPr="004D13D3" w:rsidRDefault="004D13D3" w:rsidP="004D13D3">
      <w:pPr>
        <w:pStyle w:val="ListParagraph"/>
        <w:rPr>
          <w:lang w:val="en-US"/>
        </w:rPr>
      </w:pPr>
      <w:r w:rsidRPr="004D13D3">
        <w:rPr>
          <w:lang w:val="en-US"/>
        </w:rPr>
        <w:t xml:space="preserve">Imagine you're working with an employee </w:t>
      </w:r>
      <w:proofErr w:type="gramStart"/>
      <w:r w:rsidRPr="004D13D3">
        <w:rPr>
          <w:lang w:val="en-US"/>
        </w:rPr>
        <w:t>database</w:t>
      </w:r>
      <w:proofErr w:type="gramEnd"/>
      <w:r w:rsidRPr="004D13D3">
        <w:rPr>
          <w:lang w:val="en-US"/>
        </w:rPr>
        <w:t xml:space="preserve"> and you want to find:</w:t>
      </w:r>
    </w:p>
    <w:p w14:paraId="0DF0855D" w14:textId="77777777" w:rsidR="004D13D3" w:rsidRPr="004D13D3" w:rsidRDefault="004D13D3" w:rsidP="00AB4496">
      <w:pPr>
        <w:pStyle w:val="ListParagraph"/>
        <w:numPr>
          <w:ilvl w:val="0"/>
          <w:numId w:val="28"/>
        </w:numPr>
        <w:rPr>
          <w:lang w:val="en-US"/>
        </w:rPr>
      </w:pPr>
      <w:r w:rsidRPr="004D13D3">
        <w:rPr>
          <w:lang w:val="en-US"/>
        </w:rPr>
        <w:t>How many employees work in each department</w:t>
      </w:r>
    </w:p>
    <w:p w14:paraId="5F38EB6B" w14:textId="77777777" w:rsidR="004D13D3" w:rsidRPr="004D13D3" w:rsidRDefault="004D13D3" w:rsidP="00AB4496">
      <w:pPr>
        <w:pStyle w:val="ListParagraph"/>
        <w:numPr>
          <w:ilvl w:val="0"/>
          <w:numId w:val="28"/>
        </w:numPr>
        <w:rPr>
          <w:lang w:val="en-US"/>
        </w:rPr>
      </w:pPr>
      <w:r w:rsidRPr="004D13D3">
        <w:rPr>
          <w:lang w:val="en-US"/>
        </w:rPr>
        <w:t>The average salary per department</w:t>
      </w:r>
    </w:p>
    <w:p w14:paraId="25AC4F46" w14:textId="77777777" w:rsidR="004D13D3" w:rsidRPr="004D13D3" w:rsidRDefault="004D13D3" w:rsidP="00AB4496">
      <w:pPr>
        <w:pStyle w:val="ListParagraph"/>
        <w:numPr>
          <w:ilvl w:val="0"/>
          <w:numId w:val="28"/>
        </w:numPr>
        <w:rPr>
          <w:lang w:val="en-US"/>
        </w:rPr>
      </w:pPr>
      <w:r w:rsidRPr="004D13D3">
        <w:rPr>
          <w:lang w:val="en-US"/>
        </w:rPr>
        <w:t>The total revenue generated by each city</w:t>
      </w:r>
    </w:p>
    <w:p w14:paraId="5E69FD61" w14:textId="77777777" w:rsidR="004D13D3" w:rsidRPr="004D13D3" w:rsidRDefault="004D13D3" w:rsidP="004D13D3">
      <w:pPr>
        <w:pStyle w:val="ListParagraph"/>
        <w:rPr>
          <w:lang w:val="en-US"/>
        </w:rPr>
      </w:pPr>
      <w:r w:rsidRPr="004D13D3">
        <w:rPr>
          <w:lang w:val="en-US"/>
        </w:rPr>
        <w:t xml:space="preserve">To do all </w:t>
      </w:r>
      <w:proofErr w:type="gramStart"/>
      <w:r w:rsidRPr="004D13D3">
        <w:rPr>
          <w:lang w:val="en-US"/>
        </w:rPr>
        <w:t>these</w:t>
      </w:r>
      <w:proofErr w:type="gramEnd"/>
      <w:r w:rsidRPr="004D13D3">
        <w:rPr>
          <w:lang w:val="en-US"/>
        </w:rPr>
        <w:t>, you need to group the data logically and apply some form of calculation—that’s what aggregation is all about.</w:t>
      </w:r>
    </w:p>
    <w:p w14:paraId="54432D42" w14:textId="4F850244" w:rsidR="004D13D3" w:rsidRDefault="004D13D3" w:rsidP="004D13D3">
      <w:pPr>
        <w:pStyle w:val="ListParagraph"/>
        <w:rPr>
          <w:lang w:val="en-US"/>
        </w:rPr>
      </w:pPr>
    </w:p>
    <w:p w14:paraId="359A9FF2" w14:textId="77777777" w:rsidR="004D13D3" w:rsidRPr="004D13D3" w:rsidRDefault="004D13D3" w:rsidP="00AB4496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 w:rsidRPr="004D13D3">
        <w:rPr>
          <w:b/>
          <w:bCs/>
          <w:lang w:val="en-US"/>
        </w:rPr>
        <w:t>What is GROUP BY in SQL?</w:t>
      </w:r>
    </w:p>
    <w:p w14:paraId="07F6E015" w14:textId="77777777" w:rsidR="004D13D3" w:rsidRPr="004D13D3" w:rsidRDefault="004D13D3" w:rsidP="004D13D3">
      <w:pPr>
        <w:pStyle w:val="ListParagraph"/>
        <w:rPr>
          <w:lang w:val="en-US"/>
        </w:rPr>
      </w:pPr>
      <w:r w:rsidRPr="004D13D3">
        <w:rPr>
          <w:b/>
          <w:bCs/>
          <w:lang w:val="en-US"/>
        </w:rPr>
        <w:t>GROUP BY</w:t>
      </w:r>
      <w:r w:rsidRPr="004D13D3">
        <w:rPr>
          <w:lang w:val="en-US"/>
        </w:rPr>
        <w:t xml:space="preserve"> is a clause used to </w:t>
      </w:r>
      <w:r w:rsidRPr="004D13D3">
        <w:rPr>
          <w:b/>
          <w:bCs/>
          <w:lang w:val="en-US"/>
        </w:rPr>
        <w:t>group rows that have the same values</w:t>
      </w:r>
      <w:r w:rsidRPr="004D13D3">
        <w:rPr>
          <w:lang w:val="en-US"/>
        </w:rPr>
        <w:t xml:space="preserve"> in specified columns into summary rows. You use it with </w:t>
      </w:r>
      <w:r w:rsidRPr="004D13D3">
        <w:rPr>
          <w:b/>
          <w:bCs/>
          <w:lang w:val="en-US"/>
        </w:rPr>
        <w:t>aggregate functions</w:t>
      </w:r>
      <w:r w:rsidRPr="004D13D3">
        <w:rPr>
          <w:lang w:val="en-US"/>
        </w:rPr>
        <w:t xml:space="preserve"> to perform calculations for each group.</w:t>
      </w:r>
    </w:p>
    <w:p w14:paraId="24FF3EF3" w14:textId="77777777" w:rsidR="004D13D3" w:rsidRPr="004D13D3" w:rsidRDefault="004D13D3" w:rsidP="00AB4496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 w:rsidRPr="004D13D3">
        <w:rPr>
          <w:b/>
          <w:bCs/>
          <w:lang w:val="en-US"/>
        </w:rPr>
        <w:t>Syntax:</w:t>
      </w:r>
    </w:p>
    <w:p w14:paraId="4A47E105" w14:textId="77777777" w:rsidR="004D13D3" w:rsidRPr="004D13D3" w:rsidRDefault="004D13D3" w:rsidP="004D13D3">
      <w:pPr>
        <w:pStyle w:val="ListParagraph"/>
        <w:rPr>
          <w:lang w:val="en-US"/>
        </w:rPr>
      </w:pPr>
      <w:r w:rsidRPr="004D13D3">
        <w:rPr>
          <w:lang w:val="en-US"/>
        </w:rPr>
        <w:t xml:space="preserve">SELECT </w:t>
      </w:r>
      <w:proofErr w:type="spellStart"/>
      <w:r w:rsidRPr="004D13D3">
        <w:rPr>
          <w:lang w:val="en-US"/>
        </w:rPr>
        <w:t>column_name</w:t>
      </w:r>
      <w:proofErr w:type="spellEnd"/>
      <w:r w:rsidRPr="004D13D3">
        <w:rPr>
          <w:lang w:val="en-US"/>
        </w:rPr>
        <w:t>, AGGREGATE_</w:t>
      </w:r>
      <w:proofErr w:type="gramStart"/>
      <w:r w:rsidRPr="004D13D3">
        <w:rPr>
          <w:lang w:val="en-US"/>
        </w:rPr>
        <w:t>FUNCTION(</w:t>
      </w:r>
      <w:proofErr w:type="spellStart"/>
      <w:proofErr w:type="gramEnd"/>
      <w:r w:rsidRPr="004D13D3">
        <w:rPr>
          <w:lang w:val="en-US"/>
        </w:rPr>
        <w:t>column_name</w:t>
      </w:r>
      <w:proofErr w:type="spellEnd"/>
      <w:r w:rsidRPr="004D13D3">
        <w:rPr>
          <w:lang w:val="en-US"/>
        </w:rPr>
        <w:t>)</w:t>
      </w:r>
    </w:p>
    <w:p w14:paraId="42904965" w14:textId="77777777" w:rsidR="004D13D3" w:rsidRPr="004D13D3" w:rsidRDefault="004D13D3" w:rsidP="004D13D3">
      <w:pPr>
        <w:pStyle w:val="ListParagraph"/>
        <w:rPr>
          <w:lang w:val="en-US"/>
        </w:rPr>
      </w:pPr>
      <w:r w:rsidRPr="004D13D3">
        <w:rPr>
          <w:lang w:val="en-US"/>
        </w:rPr>
        <w:t xml:space="preserve">FROM </w:t>
      </w:r>
      <w:proofErr w:type="spellStart"/>
      <w:r w:rsidRPr="004D13D3">
        <w:rPr>
          <w:lang w:val="en-US"/>
        </w:rPr>
        <w:t>table_name</w:t>
      </w:r>
      <w:proofErr w:type="spellEnd"/>
    </w:p>
    <w:p w14:paraId="345C7398" w14:textId="77777777" w:rsidR="004D13D3" w:rsidRPr="004D13D3" w:rsidRDefault="004D13D3" w:rsidP="004D13D3">
      <w:pPr>
        <w:pStyle w:val="ListParagraph"/>
        <w:rPr>
          <w:lang w:val="en-US"/>
        </w:rPr>
      </w:pPr>
      <w:r w:rsidRPr="004D13D3">
        <w:rPr>
          <w:lang w:val="en-US"/>
        </w:rPr>
        <w:t xml:space="preserve">GROUP BY </w:t>
      </w:r>
      <w:proofErr w:type="spellStart"/>
      <w:r w:rsidRPr="004D13D3">
        <w:rPr>
          <w:lang w:val="en-US"/>
        </w:rPr>
        <w:t>column_name</w:t>
      </w:r>
      <w:proofErr w:type="spellEnd"/>
      <w:r w:rsidRPr="004D13D3">
        <w:rPr>
          <w:lang w:val="en-US"/>
        </w:rPr>
        <w:t>;</w:t>
      </w:r>
    </w:p>
    <w:p w14:paraId="55EC594F" w14:textId="77777777" w:rsidR="004D13D3" w:rsidRDefault="004D13D3" w:rsidP="004D13D3">
      <w:pPr>
        <w:rPr>
          <w:b/>
          <w:bCs/>
          <w:lang w:val="en-US"/>
        </w:rPr>
      </w:pPr>
    </w:p>
    <w:p w14:paraId="59CB6822" w14:textId="2DEC1B9E" w:rsidR="004D13D3" w:rsidRPr="004D13D3" w:rsidRDefault="004D13D3" w:rsidP="00AB4496">
      <w:pPr>
        <w:pStyle w:val="ListParagraph"/>
        <w:numPr>
          <w:ilvl w:val="0"/>
          <w:numId w:val="31"/>
        </w:numPr>
        <w:rPr>
          <w:b/>
          <w:bCs/>
          <w:lang w:val="en-US"/>
        </w:rPr>
      </w:pPr>
      <w:r w:rsidRPr="004D13D3">
        <w:rPr>
          <w:b/>
          <w:bCs/>
          <w:lang w:val="en-US"/>
        </w:rPr>
        <w:t>Example:</w:t>
      </w:r>
    </w:p>
    <w:p w14:paraId="7C1B4C3E" w14:textId="77777777" w:rsidR="004D13D3" w:rsidRPr="004D13D3" w:rsidRDefault="004D13D3" w:rsidP="004D13D3">
      <w:pPr>
        <w:pStyle w:val="ListParagraph"/>
        <w:rPr>
          <w:lang w:val="en-US"/>
        </w:rPr>
      </w:pPr>
      <w:r w:rsidRPr="004D13D3">
        <w:rPr>
          <w:lang w:val="en-US"/>
        </w:rPr>
        <w:t xml:space="preserve">SELECT department, </w:t>
      </w:r>
      <w:proofErr w:type="gramStart"/>
      <w:r w:rsidRPr="004D13D3">
        <w:rPr>
          <w:lang w:val="en-US"/>
        </w:rPr>
        <w:t>COUNT(</w:t>
      </w:r>
      <w:proofErr w:type="gramEnd"/>
      <w:r w:rsidRPr="004D13D3">
        <w:rPr>
          <w:lang w:val="en-US"/>
        </w:rPr>
        <w:t xml:space="preserve">*) AS </w:t>
      </w:r>
      <w:proofErr w:type="spellStart"/>
      <w:r w:rsidRPr="004D13D3">
        <w:rPr>
          <w:lang w:val="en-US"/>
        </w:rPr>
        <w:t>employee_count</w:t>
      </w:r>
      <w:proofErr w:type="spellEnd"/>
    </w:p>
    <w:p w14:paraId="3E48E30E" w14:textId="77777777" w:rsidR="004D13D3" w:rsidRPr="004D13D3" w:rsidRDefault="004D13D3" w:rsidP="004D13D3">
      <w:pPr>
        <w:pStyle w:val="ListParagraph"/>
        <w:rPr>
          <w:lang w:val="en-US"/>
        </w:rPr>
      </w:pPr>
      <w:r w:rsidRPr="004D13D3">
        <w:rPr>
          <w:lang w:val="en-US"/>
        </w:rPr>
        <w:t>FROM employees</w:t>
      </w:r>
    </w:p>
    <w:p w14:paraId="0D3B65BB" w14:textId="77777777" w:rsidR="004D13D3" w:rsidRPr="004D13D3" w:rsidRDefault="004D13D3" w:rsidP="004D13D3">
      <w:pPr>
        <w:pStyle w:val="ListParagraph"/>
        <w:rPr>
          <w:lang w:val="en-US"/>
        </w:rPr>
      </w:pPr>
      <w:r w:rsidRPr="004D13D3">
        <w:rPr>
          <w:lang w:val="en-US"/>
        </w:rPr>
        <w:t>GROUP BY department;</w:t>
      </w:r>
    </w:p>
    <w:p w14:paraId="3ABA8203" w14:textId="77777777" w:rsidR="004D13D3" w:rsidRDefault="004D13D3" w:rsidP="004D13D3">
      <w:pPr>
        <w:pStyle w:val="ListParagraph"/>
        <w:rPr>
          <w:lang w:val="en-US"/>
        </w:rPr>
      </w:pPr>
      <w:r w:rsidRPr="004D13D3">
        <w:rPr>
          <w:b/>
          <w:bCs/>
          <w:lang w:val="en-US"/>
        </w:rPr>
        <w:t>This query shows the number of employees in each department</w:t>
      </w:r>
      <w:r w:rsidRPr="004D13D3">
        <w:rPr>
          <w:lang w:val="en-US"/>
        </w:rPr>
        <w:t>.</w:t>
      </w:r>
    </w:p>
    <w:p w14:paraId="28624F47" w14:textId="77777777" w:rsidR="004D13D3" w:rsidRPr="004D13D3" w:rsidRDefault="004D13D3" w:rsidP="004D13D3">
      <w:pPr>
        <w:pStyle w:val="ListParagraph"/>
        <w:rPr>
          <w:lang w:val="en-US"/>
        </w:rPr>
      </w:pPr>
    </w:p>
    <w:p w14:paraId="63B06A34" w14:textId="77777777" w:rsidR="004D13D3" w:rsidRPr="004D13D3" w:rsidRDefault="004D13D3" w:rsidP="00AB4496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 w:rsidRPr="004D13D3">
        <w:rPr>
          <w:b/>
          <w:bCs/>
          <w:lang w:val="en-US"/>
        </w:rPr>
        <w:t>Common Aggregate Functions and How They Differ</w:t>
      </w:r>
    </w:p>
    <w:p w14:paraId="6CC55E41" w14:textId="3EF732DC" w:rsidR="006F4A1F" w:rsidRPr="006F4A1F" w:rsidRDefault="004D13D3" w:rsidP="006F4A1F">
      <w:pPr>
        <w:pStyle w:val="ListParagraph"/>
        <w:rPr>
          <w:lang w:val="en-US"/>
        </w:rPr>
      </w:pPr>
      <w:r w:rsidRPr="004D13D3">
        <w:rPr>
          <w:b/>
          <w:bCs/>
          <w:lang w:val="en-US"/>
        </w:rPr>
        <w:t>Aggregate functions</w:t>
      </w:r>
      <w:r w:rsidRPr="004D13D3">
        <w:rPr>
          <w:lang w:val="en-US"/>
        </w:rPr>
        <w:t xml:space="preserve"> perform calculations on a set of values and </w:t>
      </w:r>
      <w:proofErr w:type="gramStart"/>
      <w:r w:rsidRPr="004D13D3">
        <w:rPr>
          <w:lang w:val="en-US"/>
        </w:rPr>
        <w:t>return</w:t>
      </w:r>
      <w:proofErr w:type="gramEnd"/>
      <w:r w:rsidRPr="004D13D3">
        <w:rPr>
          <w:lang w:val="en-US"/>
        </w:rPr>
        <w:t xml:space="preserve"> a single value.</w:t>
      </w:r>
    </w:p>
    <w:p w14:paraId="1EF600E1" w14:textId="77777777" w:rsidR="004D13D3" w:rsidRPr="004D13D3" w:rsidRDefault="004D13D3" w:rsidP="006F4A1F">
      <w:pPr>
        <w:pStyle w:val="ListParagraph"/>
        <w:rPr>
          <w:b/>
          <w:bCs/>
          <w:lang w:val="en-US"/>
        </w:rPr>
      </w:pPr>
      <w:r w:rsidRPr="004D13D3">
        <w:rPr>
          <w:b/>
          <w:bCs/>
          <w:lang w:val="en-US"/>
        </w:rPr>
        <w:t xml:space="preserve">a. </w:t>
      </w:r>
      <w:proofErr w:type="gramStart"/>
      <w:r w:rsidRPr="004D13D3">
        <w:rPr>
          <w:b/>
          <w:bCs/>
          <w:lang w:val="en-US"/>
        </w:rPr>
        <w:t>COUNT(</w:t>
      </w:r>
      <w:proofErr w:type="gramEnd"/>
      <w:r w:rsidRPr="004D13D3">
        <w:rPr>
          <w:b/>
          <w:bCs/>
          <w:lang w:val="en-US"/>
        </w:rPr>
        <w:t>)</w:t>
      </w:r>
    </w:p>
    <w:p w14:paraId="5E8C7DA6" w14:textId="77777777" w:rsidR="004D13D3" w:rsidRPr="004D13D3" w:rsidRDefault="004D13D3" w:rsidP="00AB4496">
      <w:pPr>
        <w:pStyle w:val="ListParagraph"/>
        <w:numPr>
          <w:ilvl w:val="0"/>
          <w:numId w:val="31"/>
        </w:numPr>
        <w:rPr>
          <w:lang w:val="en-US"/>
        </w:rPr>
      </w:pPr>
      <w:r w:rsidRPr="004D13D3">
        <w:rPr>
          <w:b/>
          <w:bCs/>
          <w:lang w:val="en-US"/>
        </w:rPr>
        <w:t>Use</w:t>
      </w:r>
      <w:r w:rsidRPr="004D13D3">
        <w:rPr>
          <w:lang w:val="en-US"/>
        </w:rPr>
        <w:t>: Counts the number of rows or non-null values.</w:t>
      </w:r>
    </w:p>
    <w:p w14:paraId="4EBD25D7" w14:textId="77777777" w:rsidR="004D13D3" w:rsidRPr="004D13D3" w:rsidRDefault="004D13D3" w:rsidP="00AB4496">
      <w:pPr>
        <w:pStyle w:val="ListParagraph"/>
        <w:numPr>
          <w:ilvl w:val="0"/>
          <w:numId w:val="31"/>
        </w:numPr>
        <w:rPr>
          <w:lang w:val="en-US"/>
        </w:rPr>
      </w:pPr>
      <w:r w:rsidRPr="004D13D3">
        <w:rPr>
          <w:b/>
          <w:bCs/>
          <w:lang w:val="en-US"/>
        </w:rPr>
        <w:t>Example</w:t>
      </w:r>
      <w:r w:rsidRPr="004D13D3">
        <w:rPr>
          <w:lang w:val="en-US"/>
        </w:rPr>
        <w:t xml:space="preserve">: </w:t>
      </w:r>
      <w:proofErr w:type="gramStart"/>
      <w:r w:rsidRPr="004D13D3">
        <w:rPr>
          <w:lang w:val="en-US"/>
        </w:rPr>
        <w:t>COUNT(</w:t>
      </w:r>
      <w:proofErr w:type="gramEnd"/>
      <w:r w:rsidRPr="004D13D3">
        <w:rPr>
          <w:lang w:val="en-US"/>
        </w:rPr>
        <w:t xml:space="preserve">*) counts all rows, while </w:t>
      </w:r>
      <w:proofErr w:type="gramStart"/>
      <w:r w:rsidRPr="004D13D3">
        <w:rPr>
          <w:lang w:val="en-US"/>
        </w:rPr>
        <w:t>COUNT(</w:t>
      </w:r>
      <w:proofErr w:type="gramEnd"/>
      <w:r w:rsidRPr="004D13D3">
        <w:rPr>
          <w:lang w:val="en-US"/>
        </w:rPr>
        <w:t>salary) counts only non-null salaries.</w:t>
      </w:r>
    </w:p>
    <w:p w14:paraId="1CB1E6E2" w14:textId="77777777" w:rsidR="006F4A1F" w:rsidRPr="004D13D3" w:rsidRDefault="006F4A1F" w:rsidP="00AB4496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 w:rsidRPr="004D13D3">
        <w:rPr>
          <w:b/>
          <w:bCs/>
          <w:lang w:val="en-US"/>
        </w:rPr>
        <w:t>Syntax:</w:t>
      </w:r>
    </w:p>
    <w:p w14:paraId="276A228F" w14:textId="77777777" w:rsidR="006F4A1F" w:rsidRDefault="004D13D3" w:rsidP="006F4A1F">
      <w:pPr>
        <w:pStyle w:val="ListParagraph"/>
        <w:rPr>
          <w:lang w:val="en-US"/>
        </w:rPr>
      </w:pPr>
      <w:r w:rsidRPr="004D13D3">
        <w:rPr>
          <w:lang w:val="en-US"/>
        </w:rPr>
        <w:t xml:space="preserve">SELECT department, </w:t>
      </w:r>
      <w:proofErr w:type="gramStart"/>
      <w:r w:rsidRPr="004D13D3">
        <w:rPr>
          <w:lang w:val="en-US"/>
        </w:rPr>
        <w:t>COUNT(</w:t>
      </w:r>
      <w:proofErr w:type="gramEnd"/>
      <w:r w:rsidRPr="004D13D3">
        <w:rPr>
          <w:lang w:val="en-US"/>
        </w:rPr>
        <w:t xml:space="preserve">*) </w:t>
      </w:r>
    </w:p>
    <w:p w14:paraId="22ECD2FA" w14:textId="041B53CA" w:rsidR="006F4A1F" w:rsidRDefault="004D13D3" w:rsidP="006F4A1F">
      <w:pPr>
        <w:pStyle w:val="ListParagraph"/>
        <w:rPr>
          <w:lang w:val="en-US"/>
        </w:rPr>
      </w:pPr>
      <w:r w:rsidRPr="004D13D3">
        <w:rPr>
          <w:lang w:val="en-US"/>
        </w:rPr>
        <w:t xml:space="preserve">FROM employees </w:t>
      </w:r>
    </w:p>
    <w:p w14:paraId="4D8E1A9F" w14:textId="5D51B72B" w:rsidR="004D13D3" w:rsidRPr="004D13D3" w:rsidRDefault="004D13D3" w:rsidP="006F4A1F">
      <w:pPr>
        <w:pStyle w:val="ListParagraph"/>
        <w:rPr>
          <w:lang w:val="en-US"/>
        </w:rPr>
      </w:pPr>
      <w:r w:rsidRPr="004D13D3">
        <w:rPr>
          <w:lang w:val="en-US"/>
        </w:rPr>
        <w:t>GROUP BY department;</w:t>
      </w:r>
    </w:p>
    <w:p w14:paraId="05C07B69" w14:textId="77777777" w:rsidR="006F4A1F" w:rsidRDefault="006F4A1F" w:rsidP="006F4A1F">
      <w:pPr>
        <w:pStyle w:val="ListParagraph"/>
        <w:rPr>
          <w:b/>
          <w:bCs/>
          <w:lang w:val="en-US"/>
        </w:rPr>
      </w:pPr>
    </w:p>
    <w:p w14:paraId="5FA02C30" w14:textId="6C0E903E" w:rsidR="004D13D3" w:rsidRPr="004D13D3" w:rsidRDefault="004D13D3" w:rsidP="006F4A1F">
      <w:pPr>
        <w:pStyle w:val="ListParagraph"/>
        <w:rPr>
          <w:b/>
          <w:bCs/>
          <w:lang w:val="en-US"/>
        </w:rPr>
      </w:pPr>
      <w:r w:rsidRPr="004D13D3">
        <w:rPr>
          <w:b/>
          <w:bCs/>
          <w:lang w:val="en-US"/>
        </w:rPr>
        <w:lastRenderedPageBreak/>
        <w:t xml:space="preserve">b. </w:t>
      </w:r>
      <w:proofErr w:type="gramStart"/>
      <w:r w:rsidRPr="004D13D3">
        <w:rPr>
          <w:b/>
          <w:bCs/>
          <w:lang w:val="en-US"/>
        </w:rPr>
        <w:t>SUM(</w:t>
      </w:r>
      <w:proofErr w:type="gramEnd"/>
      <w:r w:rsidRPr="004D13D3">
        <w:rPr>
          <w:b/>
          <w:bCs/>
          <w:lang w:val="en-US"/>
        </w:rPr>
        <w:t>)</w:t>
      </w:r>
    </w:p>
    <w:p w14:paraId="1ECC12E5" w14:textId="77777777" w:rsidR="004D13D3" w:rsidRPr="006F4A1F" w:rsidRDefault="004D13D3" w:rsidP="00AB4496">
      <w:pPr>
        <w:pStyle w:val="ListParagraph"/>
        <w:numPr>
          <w:ilvl w:val="0"/>
          <w:numId w:val="32"/>
        </w:numPr>
        <w:rPr>
          <w:lang w:val="en-US"/>
        </w:rPr>
      </w:pPr>
      <w:r w:rsidRPr="006F4A1F">
        <w:rPr>
          <w:b/>
          <w:bCs/>
          <w:lang w:val="en-US"/>
        </w:rPr>
        <w:t>Use</w:t>
      </w:r>
      <w:r w:rsidRPr="006F4A1F">
        <w:rPr>
          <w:lang w:val="en-US"/>
        </w:rPr>
        <w:t>: Adds up numeric values in a column.</w:t>
      </w:r>
    </w:p>
    <w:p w14:paraId="15FD8C6C" w14:textId="77777777" w:rsidR="004D13D3" w:rsidRPr="004D13D3" w:rsidRDefault="004D13D3" w:rsidP="00AB4496">
      <w:pPr>
        <w:pStyle w:val="ListParagraph"/>
        <w:numPr>
          <w:ilvl w:val="0"/>
          <w:numId w:val="32"/>
        </w:numPr>
        <w:rPr>
          <w:lang w:val="en-US"/>
        </w:rPr>
      </w:pPr>
      <w:r w:rsidRPr="004D13D3">
        <w:rPr>
          <w:b/>
          <w:bCs/>
          <w:lang w:val="en-US"/>
        </w:rPr>
        <w:t>Example</w:t>
      </w:r>
      <w:r w:rsidRPr="004D13D3">
        <w:rPr>
          <w:lang w:val="en-US"/>
        </w:rPr>
        <w:t>: Total salary paid per department.</w:t>
      </w:r>
    </w:p>
    <w:p w14:paraId="6357E7C7" w14:textId="77777777" w:rsidR="006F4A1F" w:rsidRPr="004D13D3" w:rsidRDefault="006F4A1F" w:rsidP="00AB4496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 w:rsidRPr="004D13D3">
        <w:rPr>
          <w:b/>
          <w:bCs/>
          <w:lang w:val="en-US"/>
        </w:rPr>
        <w:t>Syntax:</w:t>
      </w:r>
    </w:p>
    <w:p w14:paraId="13137625" w14:textId="77777777" w:rsidR="006F4A1F" w:rsidRDefault="004D13D3" w:rsidP="006F4A1F">
      <w:pPr>
        <w:pStyle w:val="ListParagraph"/>
        <w:rPr>
          <w:lang w:val="en-US"/>
        </w:rPr>
      </w:pPr>
      <w:r w:rsidRPr="004D13D3">
        <w:rPr>
          <w:lang w:val="en-US"/>
        </w:rPr>
        <w:t xml:space="preserve">SELECT department, </w:t>
      </w:r>
      <w:proofErr w:type="gramStart"/>
      <w:r w:rsidRPr="004D13D3">
        <w:rPr>
          <w:lang w:val="en-US"/>
        </w:rPr>
        <w:t>SUM(</w:t>
      </w:r>
      <w:proofErr w:type="gramEnd"/>
      <w:r w:rsidRPr="004D13D3">
        <w:rPr>
          <w:lang w:val="en-US"/>
        </w:rPr>
        <w:t xml:space="preserve">salary) </w:t>
      </w:r>
    </w:p>
    <w:p w14:paraId="0B05170B" w14:textId="77777777" w:rsidR="006F4A1F" w:rsidRDefault="004D13D3" w:rsidP="006F4A1F">
      <w:pPr>
        <w:pStyle w:val="ListParagraph"/>
        <w:rPr>
          <w:lang w:val="en-US"/>
        </w:rPr>
      </w:pPr>
      <w:r w:rsidRPr="004D13D3">
        <w:rPr>
          <w:lang w:val="en-US"/>
        </w:rPr>
        <w:t xml:space="preserve">FROM employees </w:t>
      </w:r>
    </w:p>
    <w:p w14:paraId="139636DC" w14:textId="6CA82E4C" w:rsidR="004D13D3" w:rsidRPr="004D13D3" w:rsidRDefault="004D13D3" w:rsidP="006F4A1F">
      <w:pPr>
        <w:pStyle w:val="ListParagraph"/>
        <w:rPr>
          <w:lang w:val="en-US"/>
        </w:rPr>
      </w:pPr>
      <w:r w:rsidRPr="004D13D3">
        <w:rPr>
          <w:lang w:val="en-US"/>
        </w:rPr>
        <w:t>GROUP BY department;</w:t>
      </w:r>
    </w:p>
    <w:p w14:paraId="09AE00B4" w14:textId="77777777" w:rsidR="006F4A1F" w:rsidRDefault="006F4A1F" w:rsidP="006F4A1F">
      <w:pPr>
        <w:pStyle w:val="ListParagraph"/>
        <w:rPr>
          <w:b/>
          <w:bCs/>
          <w:lang w:val="en-US"/>
        </w:rPr>
      </w:pPr>
    </w:p>
    <w:p w14:paraId="04C3583D" w14:textId="06B2853C" w:rsidR="004D13D3" w:rsidRPr="004D13D3" w:rsidRDefault="004D13D3" w:rsidP="006F4A1F">
      <w:pPr>
        <w:pStyle w:val="ListParagraph"/>
        <w:rPr>
          <w:b/>
          <w:bCs/>
          <w:lang w:val="en-US"/>
        </w:rPr>
      </w:pPr>
      <w:r w:rsidRPr="004D13D3">
        <w:rPr>
          <w:b/>
          <w:bCs/>
          <w:lang w:val="en-US"/>
        </w:rPr>
        <w:t xml:space="preserve">c. </w:t>
      </w:r>
      <w:proofErr w:type="gramStart"/>
      <w:r w:rsidRPr="004D13D3">
        <w:rPr>
          <w:b/>
          <w:bCs/>
          <w:lang w:val="en-US"/>
        </w:rPr>
        <w:t>AVG(</w:t>
      </w:r>
      <w:proofErr w:type="gramEnd"/>
      <w:r w:rsidRPr="004D13D3">
        <w:rPr>
          <w:b/>
          <w:bCs/>
          <w:lang w:val="en-US"/>
        </w:rPr>
        <w:t>)</w:t>
      </w:r>
    </w:p>
    <w:p w14:paraId="551CC61E" w14:textId="77777777" w:rsidR="004D13D3" w:rsidRPr="006F4A1F" w:rsidRDefault="004D13D3" w:rsidP="00AB4496">
      <w:pPr>
        <w:pStyle w:val="ListParagraph"/>
        <w:numPr>
          <w:ilvl w:val="0"/>
          <w:numId w:val="33"/>
        </w:numPr>
        <w:rPr>
          <w:lang w:val="en-US"/>
        </w:rPr>
      </w:pPr>
      <w:r w:rsidRPr="006F4A1F">
        <w:rPr>
          <w:b/>
          <w:bCs/>
          <w:lang w:val="en-US"/>
        </w:rPr>
        <w:t>Use</w:t>
      </w:r>
      <w:r w:rsidRPr="006F4A1F">
        <w:rPr>
          <w:lang w:val="en-US"/>
        </w:rPr>
        <w:t>: Returns the average (mean) of numeric values.</w:t>
      </w:r>
    </w:p>
    <w:p w14:paraId="4BE96250" w14:textId="77777777" w:rsidR="004D13D3" w:rsidRPr="006F4A1F" w:rsidRDefault="004D13D3" w:rsidP="00AB4496">
      <w:pPr>
        <w:pStyle w:val="ListParagraph"/>
        <w:numPr>
          <w:ilvl w:val="0"/>
          <w:numId w:val="33"/>
        </w:numPr>
        <w:rPr>
          <w:lang w:val="en-US"/>
        </w:rPr>
      </w:pPr>
      <w:r w:rsidRPr="006F4A1F">
        <w:rPr>
          <w:b/>
          <w:bCs/>
          <w:lang w:val="en-US"/>
        </w:rPr>
        <w:t>Example</w:t>
      </w:r>
      <w:r w:rsidRPr="006F4A1F">
        <w:rPr>
          <w:lang w:val="en-US"/>
        </w:rPr>
        <w:t>: Average salary per department.</w:t>
      </w:r>
    </w:p>
    <w:p w14:paraId="726678F0" w14:textId="77777777" w:rsidR="006F4A1F" w:rsidRPr="004D13D3" w:rsidRDefault="006F4A1F" w:rsidP="00AB4496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 w:rsidRPr="004D13D3">
        <w:rPr>
          <w:b/>
          <w:bCs/>
          <w:lang w:val="en-US"/>
        </w:rPr>
        <w:t>Syntax:</w:t>
      </w:r>
    </w:p>
    <w:p w14:paraId="4A791FBC" w14:textId="77777777" w:rsidR="006F4A1F" w:rsidRDefault="004D13D3" w:rsidP="006F4A1F">
      <w:pPr>
        <w:pStyle w:val="ListParagraph"/>
        <w:rPr>
          <w:lang w:val="en-US"/>
        </w:rPr>
      </w:pPr>
      <w:r w:rsidRPr="004D13D3">
        <w:rPr>
          <w:lang w:val="en-US"/>
        </w:rPr>
        <w:t xml:space="preserve">SELECT department, </w:t>
      </w:r>
      <w:proofErr w:type="gramStart"/>
      <w:r w:rsidRPr="004D13D3">
        <w:rPr>
          <w:lang w:val="en-US"/>
        </w:rPr>
        <w:t>AVG(</w:t>
      </w:r>
      <w:proofErr w:type="gramEnd"/>
      <w:r w:rsidRPr="004D13D3">
        <w:rPr>
          <w:lang w:val="en-US"/>
        </w:rPr>
        <w:t>salary)</w:t>
      </w:r>
    </w:p>
    <w:p w14:paraId="189415F7" w14:textId="77777777" w:rsidR="006F4A1F" w:rsidRDefault="004D13D3" w:rsidP="006F4A1F">
      <w:pPr>
        <w:pStyle w:val="ListParagraph"/>
        <w:rPr>
          <w:lang w:val="en-US"/>
        </w:rPr>
      </w:pPr>
      <w:r w:rsidRPr="004D13D3">
        <w:rPr>
          <w:lang w:val="en-US"/>
        </w:rPr>
        <w:t xml:space="preserve"> FROM employees</w:t>
      </w:r>
    </w:p>
    <w:p w14:paraId="78798FE8" w14:textId="23C35B58" w:rsidR="004D13D3" w:rsidRPr="004D13D3" w:rsidRDefault="004D13D3" w:rsidP="006F4A1F">
      <w:pPr>
        <w:pStyle w:val="ListParagraph"/>
        <w:rPr>
          <w:lang w:val="en-US"/>
        </w:rPr>
      </w:pPr>
      <w:r w:rsidRPr="004D13D3">
        <w:rPr>
          <w:lang w:val="en-US"/>
        </w:rPr>
        <w:t xml:space="preserve"> GROUP BY department;</w:t>
      </w:r>
    </w:p>
    <w:p w14:paraId="34B7E0AC" w14:textId="77777777" w:rsidR="006F4A1F" w:rsidRDefault="006F4A1F" w:rsidP="006F4A1F">
      <w:pPr>
        <w:pStyle w:val="ListParagraph"/>
        <w:rPr>
          <w:b/>
          <w:bCs/>
          <w:lang w:val="en-US"/>
        </w:rPr>
      </w:pPr>
    </w:p>
    <w:p w14:paraId="6A92B1C9" w14:textId="2DBC87F0" w:rsidR="004D13D3" w:rsidRPr="004D13D3" w:rsidRDefault="004D13D3" w:rsidP="006F4A1F">
      <w:pPr>
        <w:pStyle w:val="ListParagraph"/>
        <w:rPr>
          <w:b/>
          <w:bCs/>
          <w:lang w:val="en-US"/>
        </w:rPr>
      </w:pPr>
      <w:r w:rsidRPr="004D13D3">
        <w:rPr>
          <w:b/>
          <w:bCs/>
          <w:lang w:val="en-US"/>
        </w:rPr>
        <w:t xml:space="preserve">d. </w:t>
      </w:r>
      <w:proofErr w:type="gramStart"/>
      <w:r w:rsidRPr="004D13D3">
        <w:rPr>
          <w:b/>
          <w:bCs/>
          <w:lang w:val="en-US"/>
        </w:rPr>
        <w:t>MIN(</w:t>
      </w:r>
      <w:proofErr w:type="gramEnd"/>
      <w:r w:rsidRPr="004D13D3">
        <w:rPr>
          <w:b/>
          <w:bCs/>
          <w:lang w:val="en-US"/>
        </w:rPr>
        <w:t xml:space="preserve">) and </w:t>
      </w:r>
      <w:proofErr w:type="gramStart"/>
      <w:r w:rsidRPr="004D13D3">
        <w:rPr>
          <w:b/>
          <w:bCs/>
          <w:lang w:val="en-US"/>
        </w:rPr>
        <w:t>MAX(</w:t>
      </w:r>
      <w:proofErr w:type="gramEnd"/>
      <w:r w:rsidRPr="004D13D3">
        <w:rPr>
          <w:b/>
          <w:bCs/>
          <w:lang w:val="en-US"/>
        </w:rPr>
        <w:t>)</w:t>
      </w:r>
    </w:p>
    <w:p w14:paraId="18BB6BA0" w14:textId="77777777" w:rsidR="004D13D3" w:rsidRPr="00AB4496" w:rsidRDefault="004D13D3" w:rsidP="00AB4496">
      <w:pPr>
        <w:pStyle w:val="ListParagraph"/>
        <w:numPr>
          <w:ilvl w:val="0"/>
          <w:numId w:val="34"/>
        </w:numPr>
        <w:rPr>
          <w:lang w:val="en-US"/>
        </w:rPr>
      </w:pPr>
      <w:r w:rsidRPr="00AB4496">
        <w:rPr>
          <w:b/>
          <w:bCs/>
          <w:lang w:val="en-US"/>
        </w:rPr>
        <w:t>Use</w:t>
      </w:r>
      <w:r w:rsidRPr="00AB4496">
        <w:rPr>
          <w:lang w:val="en-US"/>
        </w:rPr>
        <w:t>: Find the minimum or maximum value in a column.</w:t>
      </w:r>
    </w:p>
    <w:p w14:paraId="691C9969" w14:textId="77777777" w:rsidR="004D13D3" w:rsidRPr="004D13D3" w:rsidRDefault="004D13D3" w:rsidP="00AB4496">
      <w:pPr>
        <w:pStyle w:val="ListParagraph"/>
        <w:numPr>
          <w:ilvl w:val="0"/>
          <w:numId w:val="34"/>
        </w:numPr>
        <w:rPr>
          <w:lang w:val="en-US"/>
        </w:rPr>
      </w:pPr>
      <w:r w:rsidRPr="004D13D3">
        <w:rPr>
          <w:b/>
          <w:bCs/>
          <w:lang w:val="en-US"/>
        </w:rPr>
        <w:t>Example</w:t>
      </w:r>
      <w:r w:rsidRPr="004D13D3">
        <w:rPr>
          <w:lang w:val="en-US"/>
        </w:rPr>
        <w:t>: Find the highest salary per department.</w:t>
      </w:r>
    </w:p>
    <w:p w14:paraId="0DB3BF81" w14:textId="77777777" w:rsidR="006F4A1F" w:rsidRPr="004D13D3" w:rsidRDefault="006F4A1F" w:rsidP="00AB4496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 w:rsidRPr="004D13D3">
        <w:rPr>
          <w:b/>
          <w:bCs/>
          <w:lang w:val="en-US"/>
        </w:rPr>
        <w:t>Syntax:</w:t>
      </w:r>
    </w:p>
    <w:p w14:paraId="007BDD49" w14:textId="77777777" w:rsidR="004D13D3" w:rsidRPr="004D13D3" w:rsidRDefault="004D13D3" w:rsidP="006F4A1F">
      <w:pPr>
        <w:pStyle w:val="ListParagraph"/>
        <w:rPr>
          <w:lang w:val="en-US"/>
        </w:rPr>
      </w:pPr>
      <w:r w:rsidRPr="004D13D3">
        <w:rPr>
          <w:lang w:val="en-US"/>
        </w:rPr>
        <w:t xml:space="preserve">SELECT department, </w:t>
      </w:r>
      <w:proofErr w:type="gramStart"/>
      <w:r w:rsidRPr="004D13D3">
        <w:rPr>
          <w:lang w:val="en-US"/>
        </w:rPr>
        <w:t>MAX(</w:t>
      </w:r>
      <w:proofErr w:type="gramEnd"/>
      <w:r w:rsidRPr="004D13D3">
        <w:rPr>
          <w:lang w:val="en-US"/>
        </w:rPr>
        <w:t xml:space="preserve">salary) FROM employees GROUP BY </w:t>
      </w:r>
      <w:proofErr w:type="gramStart"/>
      <w:r w:rsidRPr="004D13D3">
        <w:rPr>
          <w:lang w:val="en-US"/>
        </w:rPr>
        <w:t>department;</w:t>
      </w:r>
      <w:proofErr w:type="gramEnd"/>
    </w:p>
    <w:p w14:paraId="2AE4EA87" w14:textId="5C8E80B1" w:rsidR="004D13D3" w:rsidRPr="004D13D3" w:rsidRDefault="004D13D3" w:rsidP="006F4A1F">
      <w:pPr>
        <w:pStyle w:val="ListParagraph"/>
        <w:rPr>
          <w:lang w:val="en-US"/>
        </w:rPr>
      </w:pPr>
    </w:p>
    <w:p w14:paraId="2B05FF93" w14:textId="3E09C7E0" w:rsidR="004D13D3" w:rsidRPr="004D13D3" w:rsidRDefault="004D13D3" w:rsidP="00AB4496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 w:rsidRPr="004D13D3">
        <w:rPr>
          <w:b/>
          <w:bCs/>
          <w:lang w:val="en-US"/>
        </w:rPr>
        <w:t>WHERE vs HAVING</w:t>
      </w:r>
    </w:p>
    <w:p w14:paraId="202A7C7D" w14:textId="77777777" w:rsidR="004D13D3" w:rsidRPr="00AB4496" w:rsidRDefault="004D13D3" w:rsidP="00AB4496">
      <w:pPr>
        <w:pStyle w:val="ListParagraph"/>
        <w:numPr>
          <w:ilvl w:val="0"/>
          <w:numId w:val="35"/>
        </w:numPr>
        <w:rPr>
          <w:b/>
          <w:bCs/>
          <w:lang w:val="en-US"/>
        </w:rPr>
      </w:pPr>
      <w:r w:rsidRPr="00AB4496">
        <w:rPr>
          <w:b/>
          <w:bCs/>
          <w:lang w:val="en-US"/>
        </w:rPr>
        <w:t>WHERE Clause</w:t>
      </w:r>
    </w:p>
    <w:p w14:paraId="18F68D95" w14:textId="77777777" w:rsidR="004D13D3" w:rsidRPr="004D13D3" w:rsidRDefault="004D13D3" w:rsidP="006F4A1F">
      <w:pPr>
        <w:pStyle w:val="ListParagraph"/>
        <w:rPr>
          <w:lang w:val="en-US"/>
        </w:rPr>
      </w:pPr>
      <w:r w:rsidRPr="004D13D3">
        <w:rPr>
          <w:lang w:val="en-US"/>
        </w:rPr>
        <w:t xml:space="preserve">Used to filter </w:t>
      </w:r>
      <w:r w:rsidRPr="004D13D3">
        <w:rPr>
          <w:b/>
          <w:bCs/>
          <w:lang w:val="en-US"/>
        </w:rPr>
        <w:t>rows before</w:t>
      </w:r>
      <w:r w:rsidRPr="004D13D3">
        <w:rPr>
          <w:lang w:val="en-US"/>
        </w:rPr>
        <w:t xml:space="preserve"> grouping happens.</w:t>
      </w:r>
    </w:p>
    <w:p w14:paraId="45A257DF" w14:textId="77777777" w:rsidR="004D13D3" w:rsidRPr="004D13D3" w:rsidRDefault="004D13D3" w:rsidP="006F4A1F">
      <w:pPr>
        <w:pStyle w:val="ListParagraph"/>
        <w:rPr>
          <w:lang w:val="en-US"/>
        </w:rPr>
      </w:pPr>
      <w:r w:rsidRPr="004D13D3">
        <w:rPr>
          <w:lang w:val="en-US"/>
        </w:rPr>
        <w:t>Cannot be used with aggregate functions.</w:t>
      </w:r>
    </w:p>
    <w:p w14:paraId="312E91A8" w14:textId="77777777" w:rsidR="00AB4496" w:rsidRPr="004D13D3" w:rsidRDefault="00AB4496" w:rsidP="00AB4496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 w:rsidRPr="004D13D3">
        <w:rPr>
          <w:b/>
          <w:bCs/>
          <w:lang w:val="en-US"/>
        </w:rPr>
        <w:t>Syntax:</w:t>
      </w:r>
    </w:p>
    <w:p w14:paraId="4E72A8A1" w14:textId="77777777" w:rsidR="00AB4496" w:rsidRDefault="004D13D3" w:rsidP="006F4A1F">
      <w:pPr>
        <w:pStyle w:val="ListParagraph"/>
        <w:rPr>
          <w:lang w:val="en-US"/>
        </w:rPr>
      </w:pPr>
      <w:r w:rsidRPr="004D13D3">
        <w:rPr>
          <w:lang w:val="en-US"/>
        </w:rPr>
        <w:t xml:space="preserve">SELECT * FROM employees </w:t>
      </w:r>
    </w:p>
    <w:p w14:paraId="38A34D86" w14:textId="6DB1861B" w:rsidR="004D13D3" w:rsidRDefault="004D13D3" w:rsidP="006F4A1F">
      <w:pPr>
        <w:pStyle w:val="ListParagraph"/>
        <w:rPr>
          <w:lang w:val="en-US"/>
        </w:rPr>
      </w:pPr>
      <w:r w:rsidRPr="004D13D3">
        <w:rPr>
          <w:lang w:val="en-US"/>
        </w:rPr>
        <w:t>WHERE salary &gt; 50000;</w:t>
      </w:r>
    </w:p>
    <w:p w14:paraId="08ACB978" w14:textId="77777777" w:rsidR="00AB4496" w:rsidRPr="004D13D3" w:rsidRDefault="00AB4496" w:rsidP="006F4A1F">
      <w:pPr>
        <w:pStyle w:val="ListParagraph"/>
        <w:rPr>
          <w:lang w:val="en-US"/>
        </w:rPr>
      </w:pPr>
    </w:p>
    <w:p w14:paraId="6BE1E4E5" w14:textId="77777777" w:rsidR="004D13D3" w:rsidRPr="00AB4496" w:rsidRDefault="004D13D3" w:rsidP="00AB4496">
      <w:pPr>
        <w:pStyle w:val="ListParagraph"/>
        <w:numPr>
          <w:ilvl w:val="0"/>
          <w:numId w:val="35"/>
        </w:numPr>
        <w:rPr>
          <w:b/>
          <w:bCs/>
          <w:lang w:val="en-US"/>
        </w:rPr>
      </w:pPr>
      <w:r w:rsidRPr="00AB4496">
        <w:rPr>
          <w:b/>
          <w:bCs/>
          <w:lang w:val="en-US"/>
        </w:rPr>
        <w:t>HAVING Clause</w:t>
      </w:r>
    </w:p>
    <w:p w14:paraId="54170F84" w14:textId="77777777" w:rsidR="004D13D3" w:rsidRPr="004D13D3" w:rsidRDefault="004D13D3" w:rsidP="006F4A1F">
      <w:pPr>
        <w:pStyle w:val="ListParagraph"/>
        <w:rPr>
          <w:lang w:val="en-US"/>
        </w:rPr>
      </w:pPr>
      <w:r w:rsidRPr="004D13D3">
        <w:rPr>
          <w:lang w:val="en-US"/>
        </w:rPr>
        <w:t xml:space="preserve">Used to filter </w:t>
      </w:r>
      <w:r w:rsidRPr="004D13D3">
        <w:rPr>
          <w:b/>
          <w:bCs/>
          <w:lang w:val="en-US"/>
        </w:rPr>
        <w:t>groups after</w:t>
      </w:r>
      <w:r w:rsidRPr="004D13D3">
        <w:rPr>
          <w:lang w:val="en-US"/>
        </w:rPr>
        <w:t xml:space="preserve"> aggregation.</w:t>
      </w:r>
    </w:p>
    <w:p w14:paraId="13BB0B34" w14:textId="77777777" w:rsidR="004D13D3" w:rsidRPr="004D13D3" w:rsidRDefault="004D13D3" w:rsidP="006F4A1F">
      <w:pPr>
        <w:pStyle w:val="ListParagraph"/>
        <w:rPr>
          <w:lang w:val="en-US"/>
        </w:rPr>
      </w:pPr>
      <w:r w:rsidRPr="004D13D3">
        <w:rPr>
          <w:lang w:val="en-US"/>
        </w:rPr>
        <w:t>Works with aggregate functions.</w:t>
      </w:r>
    </w:p>
    <w:p w14:paraId="1C83804D" w14:textId="77777777" w:rsidR="00AB4496" w:rsidRPr="004D13D3" w:rsidRDefault="00AB4496" w:rsidP="00AB4496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 w:rsidRPr="004D13D3">
        <w:rPr>
          <w:b/>
          <w:bCs/>
          <w:lang w:val="en-US"/>
        </w:rPr>
        <w:t>Syntax:</w:t>
      </w:r>
    </w:p>
    <w:p w14:paraId="623C219C" w14:textId="77777777" w:rsidR="004D13D3" w:rsidRPr="004D13D3" w:rsidRDefault="004D13D3" w:rsidP="006F4A1F">
      <w:pPr>
        <w:pStyle w:val="ListParagraph"/>
        <w:rPr>
          <w:lang w:val="en-US"/>
        </w:rPr>
      </w:pPr>
      <w:r w:rsidRPr="004D13D3">
        <w:rPr>
          <w:lang w:val="en-US"/>
        </w:rPr>
        <w:t xml:space="preserve">SELECT department, </w:t>
      </w:r>
      <w:proofErr w:type="gramStart"/>
      <w:r w:rsidRPr="004D13D3">
        <w:rPr>
          <w:lang w:val="en-US"/>
        </w:rPr>
        <w:t>AVG(</w:t>
      </w:r>
      <w:proofErr w:type="gramEnd"/>
      <w:r w:rsidRPr="004D13D3">
        <w:rPr>
          <w:lang w:val="en-US"/>
        </w:rPr>
        <w:t>salary)</w:t>
      </w:r>
    </w:p>
    <w:p w14:paraId="37E24633" w14:textId="77777777" w:rsidR="004D13D3" w:rsidRPr="004D13D3" w:rsidRDefault="004D13D3" w:rsidP="006F4A1F">
      <w:pPr>
        <w:pStyle w:val="ListParagraph"/>
        <w:rPr>
          <w:lang w:val="en-US"/>
        </w:rPr>
      </w:pPr>
      <w:r w:rsidRPr="004D13D3">
        <w:rPr>
          <w:lang w:val="en-US"/>
        </w:rPr>
        <w:t>FROM employees</w:t>
      </w:r>
    </w:p>
    <w:p w14:paraId="7EABD4E9" w14:textId="77777777" w:rsidR="004D13D3" w:rsidRPr="004D13D3" w:rsidRDefault="004D13D3" w:rsidP="006F4A1F">
      <w:pPr>
        <w:pStyle w:val="ListParagraph"/>
        <w:rPr>
          <w:lang w:val="en-US"/>
        </w:rPr>
      </w:pPr>
      <w:r w:rsidRPr="004D13D3">
        <w:rPr>
          <w:lang w:val="en-US"/>
        </w:rPr>
        <w:t>GROUP BY department</w:t>
      </w:r>
    </w:p>
    <w:p w14:paraId="2113EC4D" w14:textId="77777777" w:rsidR="004D13D3" w:rsidRDefault="004D13D3" w:rsidP="006F4A1F">
      <w:pPr>
        <w:pStyle w:val="ListParagraph"/>
        <w:rPr>
          <w:lang w:val="en-US"/>
        </w:rPr>
      </w:pPr>
      <w:r w:rsidRPr="004D13D3">
        <w:rPr>
          <w:lang w:val="en-US"/>
        </w:rPr>
        <w:t xml:space="preserve">HAVING </w:t>
      </w:r>
      <w:proofErr w:type="gramStart"/>
      <w:r w:rsidRPr="004D13D3">
        <w:rPr>
          <w:lang w:val="en-US"/>
        </w:rPr>
        <w:t>AVG(</w:t>
      </w:r>
      <w:proofErr w:type="gramEnd"/>
      <w:r w:rsidRPr="004D13D3">
        <w:rPr>
          <w:lang w:val="en-US"/>
        </w:rPr>
        <w:t xml:space="preserve">salary) &gt; </w:t>
      </w:r>
      <w:proofErr w:type="gramStart"/>
      <w:r w:rsidRPr="004D13D3">
        <w:rPr>
          <w:lang w:val="en-US"/>
        </w:rPr>
        <w:t>60000;</w:t>
      </w:r>
      <w:proofErr w:type="gramEnd"/>
    </w:p>
    <w:p w14:paraId="3B49F73F" w14:textId="77777777" w:rsidR="00AB4496" w:rsidRPr="004D13D3" w:rsidRDefault="00AB4496" w:rsidP="006F4A1F">
      <w:pPr>
        <w:pStyle w:val="ListParagraph"/>
        <w:rPr>
          <w:lang w:val="en-US"/>
        </w:rPr>
      </w:pPr>
    </w:p>
    <w:p w14:paraId="145D10FB" w14:textId="49693FE3" w:rsidR="004D13D3" w:rsidRPr="004D13D3" w:rsidRDefault="004D13D3" w:rsidP="006F4A1F">
      <w:pPr>
        <w:pStyle w:val="ListParagraph"/>
        <w:rPr>
          <w:lang w:val="en-US"/>
        </w:rPr>
      </w:pPr>
    </w:p>
    <w:p w14:paraId="516119D7" w14:textId="7BB501B4" w:rsidR="004D13D3" w:rsidRPr="004D13D3" w:rsidRDefault="004D13D3" w:rsidP="00AB4496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 w:rsidRPr="004D13D3">
        <w:rPr>
          <w:b/>
          <w:bCs/>
          <w:lang w:val="en-US"/>
        </w:rPr>
        <w:lastRenderedPageBreak/>
        <w:t>ORDER BY and LIMIT with GROUP BY</w:t>
      </w:r>
    </w:p>
    <w:p w14:paraId="152930D7" w14:textId="77777777" w:rsidR="004D13D3" w:rsidRPr="004D13D3" w:rsidRDefault="004D13D3" w:rsidP="00AB4496">
      <w:pPr>
        <w:pStyle w:val="ListParagraph"/>
        <w:rPr>
          <w:lang w:val="en-US"/>
        </w:rPr>
      </w:pPr>
      <w:r w:rsidRPr="004D13D3">
        <w:rPr>
          <w:lang w:val="en-US"/>
        </w:rPr>
        <w:t>You can sort and limit your grouped results for better insights.</w:t>
      </w:r>
    </w:p>
    <w:p w14:paraId="68435283" w14:textId="77777777" w:rsidR="004D13D3" w:rsidRPr="00AB4496" w:rsidRDefault="004D13D3" w:rsidP="00AB4496">
      <w:pPr>
        <w:pStyle w:val="ListParagraph"/>
        <w:numPr>
          <w:ilvl w:val="0"/>
          <w:numId w:val="35"/>
        </w:numPr>
        <w:rPr>
          <w:b/>
          <w:bCs/>
          <w:lang w:val="en-US"/>
        </w:rPr>
      </w:pPr>
      <w:r w:rsidRPr="00AB4496">
        <w:rPr>
          <w:b/>
          <w:bCs/>
          <w:lang w:val="en-US"/>
        </w:rPr>
        <w:t>ORDER BY</w:t>
      </w:r>
    </w:p>
    <w:p w14:paraId="79C16472" w14:textId="77777777" w:rsidR="004D13D3" w:rsidRPr="004D13D3" w:rsidRDefault="004D13D3" w:rsidP="00AB4496">
      <w:pPr>
        <w:pStyle w:val="ListParagraph"/>
        <w:rPr>
          <w:lang w:val="en-US"/>
        </w:rPr>
      </w:pPr>
      <w:r w:rsidRPr="004D13D3">
        <w:rPr>
          <w:lang w:val="en-US"/>
        </w:rPr>
        <w:t>Sorts results either in ascending (default) or descending order.</w:t>
      </w:r>
    </w:p>
    <w:p w14:paraId="222066A6" w14:textId="77777777" w:rsidR="00AB4496" w:rsidRPr="004D13D3" w:rsidRDefault="00AB4496" w:rsidP="00AB4496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 w:rsidRPr="004D13D3">
        <w:rPr>
          <w:b/>
          <w:bCs/>
          <w:lang w:val="en-US"/>
        </w:rPr>
        <w:t>Syntax:</w:t>
      </w:r>
    </w:p>
    <w:p w14:paraId="6C453AB1" w14:textId="77777777" w:rsidR="004D13D3" w:rsidRPr="004D13D3" w:rsidRDefault="004D13D3" w:rsidP="00AB4496">
      <w:pPr>
        <w:pStyle w:val="ListParagraph"/>
        <w:rPr>
          <w:lang w:val="en-US"/>
        </w:rPr>
      </w:pPr>
      <w:r w:rsidRPr="004D13D3">
        <w:rPr>
          <w:lang w:val="en-US"/>
        </w:rPr>
        <w:t xml:space="preserve">SELECT department, </w:t>
      </w:r>
      <w:proofErr w:type="gramStart"/>
      <w:r w:rsidRPr="004D13D3">
        <w:rPr>
          <w:lang w:val="en-US"/>
        </w:rPr>
        <w:t>SUM(</w:t>
      </w:r>
      <w:proofErr w:type="gramEnd"/>
      <w:r w:rsidRPr="004D13D3">
        <w:rPr>
          <w:lang w:val="en-US"/>
        </w:rPr>
        <w:t xml:space="preserve">salary) AS </w:t>
      </w:r>
      <w:proofErr w:type="spellStart"/>
      <w:r w:rsidRPr="004D13D3">
        <w:rPr>
          <w:lang w:val="en-US"/>
        </w:rPr>
        <w:t>total_salary</w:t>
      </w:r>
      <w:proofErr w:type="spellEnd"/>
    </w:p>
    <w:p w14:paraId="36E98A45" w14:textId="77777777" w:rsidR="004D13D3" w:rsidRPr="004D13D3" w:rsidRDefault="004D13D3" w:rsidP="00AB4496">
      <w:pPr>
        <w:pStyle w:val="ListParagraph"/>
        <w:rPr>
          <w:lang w:val="en-US"/>
        </w:rPr>
      </w:pPr>
      <w:r w:rsidRPr="004D13D3">
        <w:rPr>
          <w:lang w:val="en-US"/>
        </w:rPr>
        <w:t>FROM employees</w:t>
      </w:r>
    </w:p>
    <w:p w14:paraId="386A372F" w14:textId="77777777" w:rsidR="004D13D3" w:rsidRPr="004D13D3" w:rsidRDefault="004D13D3" w:rsidP="00AB4496">
      <w:pPr>
        <w:pStyle w:val="ListParagraph"/>
        <w:rPr>
          <w:lang w:val="en-US"/>
        </w:rPr>
      </w:pPr>
      <w:r w:rsidRPr="004D13D3">
        <w:rPr>
          <w:lang w:val="en-US"/>
        </w:rPr>
        <w:t>GROUP BY department</w:t>
      </w:r>
    </w:p>
    <w:p w14:paraId="5DD3CFCD" w14:textId="77777777" w:rsidR="004D13D3" w:rsidRPr="004D13D3" w:rsidRDefault="004D13D3" w:rsidP="00AB4496">
      <w:pPr>
        <w:pStyle w:val="ListParagraph"/>
        <w:rPr>
          <w:lang w:val="en-US"/>
        </w:rPr>
      </w:pPr>
      <w:r w:rsidRPr="004D13D3">
        <w:rPr>
          <w:lang w:val="en-US"/>
        </w:rPr>
        <w:t xml:space="preserve">ORDER BY </w:t>
      </w:r>
      <w:proofErr w:type="spellStart"/>
      <w:r w:rsidRPr="004D13D3">
        <w:rPr>
          <w:lang w:val="en-US"/>
        </w:rPr>
        <w:t>total_salary</w:t>
      </w:r>
      <w:proofErr w:type="spellEnd"/>
      <w:r w:rsidRPr="004D13D3">
        <w:rPr>
          <w:lang w:val="en-US"/>
        </w:rPr>
        <w:t xml:space="preserve"> DESC;</w:t>
      </w:r>
    </w:p>
    <w:p w14:paraId="2B71BB13" w14:textId="77777777" w:rsidR="00AB4496" w:rsidRDefault="00AB4496" w:rsidP="00AB4496">
      <w:pPr>
        <w:pStyle w:val="ListParagraph"/>
        <w:rPr>
          <w:b/>
          <w:bCs/>
          <w:lang w:val="en-US"/>
        </w:rPr>
      </w:pPr>
    </w:p>
    <w:p w14:paraId="21D7E17D" w14:textId="56C700AC" w:rsidR="004D13D3" w:rsidRPr="00AB4496" w:rsidRDefault="004D13D3" w:rsidP="00AB4496">
      <w:pPr>
        <w:pStyle w:val="ListParagraph"/>
        <w:numPr>
          <w:ilvl w:val="0"/>
          <w:numId w:val="35"/>
        </w:numPr>
        <w:rPr>
          <w:b/>
          <w:bCs/>
          <w:lang w:val="en-US"/>
        </w:rPr>
      </w:pPr>
      <w:r w:rsidRPr="00AB4496">
        <w:rPr>
          <w:b/>
          <w:bCs/>
          <w:lang w:val="en-US"/>
        </w:rPr>
        <w:t>LIMIT</w:t>
      </w:r>
    </w:p>
    <w:p w14:paraId="71F22F1B" w14:textId="77777777" w:rsidR="004D13D3" w:rsidRPr="004D13D3" w:rsidRDefault="004D13D3" w:rsidP="00AB4496">
      <w:pPr>
        <w:pStyle w:val="ListParagraph"/>
        <w:rPr>
          <w:lang w:val="en-US"/>
        </w:rPr>
      </w:pPr>
      <w:r w:rsidRPr="004D13D3">
        <w:rPr>
          <w:lang w:val="en-US"/>
        </w:rPr>
        <w:t>Restricts the number of results returned.</w:t>
      </w:r>
    </w:p>
    <w:p w14:paraId="094FA373" w14:textId="77777777" w:rsidR="00AB4496" w:rsidRPr="004D13D3" w:rsidRDefault="00AB4496" w:rsidP="00AB4496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 w:rsidRPr="004D13D3">
        <w:rPr>
          <w:b/>
          <w:bCs/>
          <w:lang w:val="en-US"/>
        </w:rPr>
        <w:t>Syntax:</w:t>
      </w:r>
    </w:p>
    <w:p w14:paraId="201EC7B3" w14:textId="77777777" w:rsidR="004D13D3" w:rsidRPr="004D13D3" w:rsidRDefault="004D13D3" w:rsidP="00AB4496">
      <w:pPr>
        <w:pStyle w:val="ListParagraph"/>
        <w:rPr>
          <w:lang w:val="en-US"/>
        </w:rPr>
      </w:pPr>
      <w:r w:rsidRPr="004D13D3">
        <w:rPr>
          <w:lang w:val="en-US"/>
        </w:rPr>
        <w:t xml:space="preserve">SELECT department, </w:t>
      </w:r>
      <w:proofErr w:type="gramStart"/>
      <w:r w:rsidRPr="004D13D3">
        <w:rPr>
          <w:lang w:val="en-US"/>
        </w:rPr>
        <w:t>SUM(</w:t>
      </w:r>
      <w:proofErr w:type="gramEnd"/>
      <w:r w:rsidRPr="004D13D3">
        <w:rPr>
          <w:lang w:val="en-US"/>
        </w:rPr>
        <w:t xml:space="preserve">salary) AS </w:t>
      </w:r>
      <w:proofErr w:type="spellStart"/>
      <w:r w:rsidRPr="004D13D3">
        <w:rPr>
          <w:lang w:val="en-US"/>
        </w:rPr>
        <w:t>total_salary</w:t>
      </w:r>
      <w:proofErr w:type="spellEnd"/>
    </w:p>
    <w:p w14:paraId="57DFEEA6" w14:textId="77777777" w:rsidR="004D13D3" w:rsidRPr="004D13D3" w:rsidRDefault="004D13D3" w:rsidP="00AB4496">
      <w:pPr>
        <w:pStyle w:val="ListParagraph"/>
        <w:rPr>
          <w:lang w:val="en-US"/>
        </w:rPr>
      </w:pPr>
      <w:r w:rsidRPr="004D13D3">
        <w:rPr>
          <w:lang w:val="en-US"/>
        </w:rPr>
        <w:t>FROM employees</w:t>
      </w:r>
    </w:p>
    <w:p w14:paraId="44D3413A" w14:textId="77777777" w:rsidR="004D13D3" w:rsidRPr="004D13D3" w:rsidRDefault="004D13D3" w:rsidP="00AB4496">
      <w:pPr>
        <w:pStyle w:val="ListParagraph"/>
        <w:rPr>
          <w:lang w:val="en-US"/>
        </w:rPr>
      </w:pPr>
      <w:r w:rsidRPr="004D13D3">
        <w:rPr>
          <w:lang w:val="en-US"/>
        </w:rPr>
        <w:t>GROUP BY department</w:t>
      </w:r>
    </w:p>
    <w:p w14:paraId="777A2FA0" w14:textId="77777777" w:rsidR="004D13D3" w:rsidRPr="004D13D3" w:rsidRDefault="004D13D3" w:rsidP="00AB4496">
      <w:pPr>
        <w:pStyle w:val="ListParagraph"/>
        <w:rPr>
          <w:lang w:val="en-US"/>
        </w:rPr>
      </w:pPr>
      <w:r w:rsidRPr="004D13D3">
        <w:rPr>
          <w:lang w:val="en-US"/>
        </w:rPr>
        <w:t xml:space="preserve">ORDER BY </w:t>
      </w:r>
      <w:proofErr w:type="spellStart"/>
      <w:r w:rsidRPr="004D13D3">
        <w:rPr>
          <w:lang w:val="en-US"/>
        </w:rPr>
        <w:t>total_salary</w:t>
      </w:r>
      <w:proofErr w:type="spellEnd"/>
      <w:r w:rsidRPr="004D13D3">
        <w:rPr>
          <w:lang w:val="en-US"/>
        </w:rPr>
        <w:t xml:space="preserve"> DESC</w:t>
      </w:r>
    </w:p>
    <w:p w14:paraId="2581F9FF" w14:textId="77777777" w:rsidR="004D13D3" w:rsidRPr="004D13D3" w:rsidRDefault="004D13D3" w:rsidP="00AB4496">
      <w:pPr>
        <w:pStyle w:val="ListParagraph"/>
        <w:rPr>
          <w:lang w:val="en-US"/>
        </w:rPr>
      </w:pPr>
      <w:r w:rsidRPr="004D13D3">
        <w:rPr>
          <w:lang w:val="en-US"/>
        </w:rPr>
        <w:t>LIMIT 3;</w:t>
      </w:r>
    </w:p>
    <w:p w14:paraId="066082A2" w14:textId="77777777" w:rsidR="004D13D3" w:rsidRPr="004D13D3" w:rsidRDefault="004D13D3" w:rsidP="00AB4496">
      <w:pPr>
        <w:pStyle w:val="ListParagraph"/>
        <w:rPr>
          <w:lang w:val="en-US"/>
        </w:rPr>
      </w:pPr>
      <w:r w:rsidRPr="004D13D3">
        <w:rPr>
          <w:lang w:val="en-US"/>
        </w:rPr>
        <w:t>This gives you the top 3 departments with the highest salary totals.</w:t>
      </w:r>
    </w:p>
    <w:p w14:paraId="3F802FE8" w14:textId="2A251979" w:rsidR="004D13D3" w:rsidRPr="004D13D3" w:rsidRDefault="004D13D3" w:rsidP="00AB4496">
      <w:pPr>
        <w:pStyle w:val="ListParagraph"/>
        <w:rPr>
          <w:lang w:val="en-US"/>
        </w:rPr>
      </w:pPr>
    </w:p>
    <w:p w14:paraId="33BAB3D2" w14:textId="0CADECF2" w:rsidR="004D13D3" w:rsidRPr="004D13D3" w:rsidRDefault="004D13D3" w:rsidP="00AB4496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 w:rsidRPr="004D13D3">
        <w:rPr>
          <w:b/>
          <w:bCs/>
          <w:lang w:val="en-US"/>
        </w:rPr>
        <w:t>DISTINCT Values with GROUP BY</w:t>
      </w:r>
    </w:p>
    <w:p w14:paraId="1C913F48" w14:textId="77777777" w:rsidR="004D13D3" w:rsidRPr="004D13D3" w:rsidRDefault="004D13D3" w:rsidP="00AB4496">
      <w:pPr>
        <w:pStyle w:val="ListParagraph"/>
        <w:rPr>
          <w:lang w:val="en-US"/>
        </w:rPr>
      </w:pPr>
      <w:r w:rsidRPr="004D13D3">
        <w:rPr>
          <w:lang w:val="en-US"/>
        </w:rPr>
        <w:t>You can use DISTINCT to remove duplicates before or after grouping if needed.</w:t>
      </w:r>
    </w:p>
    <w:p w14:paraId="13538B01" w14:textId="77777777" w:rsidR="00AB4496" w:rsidRPr="004D13D3" w:rsidRDefault="00AB4496" w:rsidP="00AB4496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 w:rsidRPr="004D13D3">
        <w:rPr>
          <w:b/>
          <w:bCs/>
          <w:lang w:val="en-US"/>
        </w:rPr>
        <w:t>Syntax:</w:t>
      </w:r>
    </w:p>
    <w:p w14:paraId="0300AB4B" w14:textId="77777777" w:rsidR="004D13D3" w:rsidRPr="004D13D3" w:rsidRDefault="004D13D3" w:rsidP="00AB4496">
      <w:pPr>
        <w:pStyle w:val="ListParagraph"/>
        <w:rPr>
          <w:lang w:val="en-US"/>
        </w:rPr>
      </w:pPr>
      <w:r w:rsidRPr="004D13D3">
        <w:rPr>
          <w:lang w:val="en-US"/>
        </w:rPr>
        <w:t>SELECT DISTINCT department, salary</w:t>
      </w:r>
    </w:p>
    <w:p w14:paraId="4BB81B56" w14:textId="77777777" w:rsidR="004D13D3" w:rsidRPr="004D13D3" w:rsidRDefault="004D13D3" w:rsidP="00AB4496">
      <w:pPr>
        <w:pStyle w:val="ListParagraph"/>
        <w:rPr>
          <w:lang w:val="en-US"/>
        </w:rPr>
      </w:pPr>
      <w:r w:rsidRPr="004D13D3">
        <w:rPr>
          <w:lang w:val="en-US"/>
        </w:rPr>
        <w:t>FROM employees</w:t>
      </w:r>
    </w:p>
    <w:p w14:paraId="70FD89D5" w14:textId="77777777" w:rsidR="004D13D3" w:rsidRPr="004D13D3" w:rsidRDefault="004D13D3" w:rsidP="00AB4496">
      <w:pPr>
        <w:pStyle w:val="ListParagraph"/>
        <w:rPr>
          <w:lang w:val="en-US"/>
        </w:rPr>
      </w:pPr>
      <w:r w:rsidRPr="004D13D3">
        <w:rPr>
          <w:lang w:val="en-US"/>
        </w:rPr>
        <w:t>WHERE salary &gt; 50000;</w:t>
      </w:r>
    </w:p>
    <w:p w14:paraId="499DAE2F" w14:textId="77777777" w:rsidR="004D13D3" w:rsidRPr="004D13D3" w:rsidRDefault="004D13D3" w:rsidP="00AB4496">
      <w:pPr>
        <w:pStyle w:val="ListParagraph"/>
        <w:rPr>
          <w:lang w:val="en-US"/>
        </w:rPr>
      </w:pPr>
      <w:r w:rsidRPr="004D13D3">
        <w:rPr>
          <w:lang w:val="en-US"/>
        </w:rPr>
        <w:t>Or combine GROUP BY to find unique patterns in grouped data.</w:t>
      </w:r>
    </w:p>
    <w:p w14:paraId="322F2AE5" w14:textId="77777777" w:rsidR="004D13D3" w:rsidRDefault="004D13D3" w:rsidP="00AB4496">
      <w:pPr>
        <w:pStyle w:val="ListParagraph"/>
        <w:rPr>
          <w:lang w:val="en-US"/>
        </w:rPr>
      </w:pPr>
    </w:p>
    <w:p w14:paraId="032B4BA4" w14:textId="77777777" w:rsidR="000469C4" w:rsidRDefault="000469C4" w:rsidP="00AB4496">
      <w:pPr>
        <w:pStyle w:val="ListParagraph"/>
        <w:rPr>
          <w:lang w:val="en-US"/>
        </w:rPr>
      </w:pPr>
    </w:p>
    <w:p w14:paraId="0C8F1068" w14:textId="77777777" w:rsidR="000469C4" w:rsidRDefault="000469C4">
      <w:pPr>
        <w:rPr>
          <w:lang w:val="en-US"/>
        </w:rPr>
      </w:pPr>
      <w:r>
        <w:rPr>
          <w:lang w:val="en-US"/>
        </w:rPr>
        <w:br w:type="page"/>
      </w:r>
    </w:p>
    <w:p w14:paraId="6AE4DD36" w14:textId="3BD8F07F" w:rsidR="000469C4" w:rsidRDefault="000469C4" w:rsidP="000469C4">
      <w:pPr>
        <w:pStyle w:val="ListParagraph"/>
        <w:jc w:val="center"/>
        <w:rPr>
          <w:lang w:val="en-US"/>
        </w:rPr>
      </w:pPr>
      <w:r>
        <w:rPr>
          <w:lang w:val="en-US"/>
        </w:rPr>
        <w:lastRenderedPageBreak/>
        <w:t>LECTURE SIX</w:t>
      </w:r>
    </w:p>
    <w:p w14:paraId="3A7662D4" w14:textId="0AF388EF" w:rsidR="000469C4" w:rsidRDefault="000469C4" w:rsidP="000469C4">
      <w:pPr>
        <w:pStyle w:val="ListParagraph"/>
        <w:jc w:val="center"/>
        <w:rPr>
          <w:lang w:val="en-US"/>
        </w:rPr>
      </w:pPr>
      <w:r>
        <w:rPr>
          <w:lang w:val="en-US"/>
        </w:rPr>
        <w:t>JOIN</w:t>
      </w:r>
    </w:p>
    <w:p w14:paraId="6CB7C627" w14:textId="77777777" w:rsidR="006669BC" w:rsidRPr="006669BC" w:rsidRDefault="006669BC" w:rsidP="006669BC">
      <w:pPr>
        <w:pStyle w:val="ListParagraph"/>
        <w:rPr>
          <w:lang w:val="en-US"/>
        </w:rPr>
      </w:pPr>
      <w:r w:rsidRPr="006669BC">
        <w:rPr>
          <w:lang w:val="en-US"/>
        </w:rPr>
        <w:t xml:space="preserve">In SQL, a </w:t>
      </w:r>
      <w:r w:rsidRPr="006669BC">
        <w:rPr>
          <w:b/>
          <w:bCs/>
          <w:lang w:val="en-US"/>
        </w:rPr>
        <w:t>JOIN</w:t>
      </w:r>
      <w:r w:rsidRPr="006669BC">
        <w:rPr>
          <w:lang w:val="en-US"/>
        </w:rPr>
        <w:t xml:space="preserve"> is used to combine rows from two or more tables based on a related column between them. It's extremely useful when your data is split across multiple tables and you need to pull it together for analysis or reporting.</w:t>
      </w:r>
    </w:p>
    <w:p w14:paraId="6139AC72" w14:textId="77777777" w:rsidR="006669BC" w:rsidRPr="006669BC" w:rsidRDefault="006669BC" w:rsidP="006669BC">
      <w:pPr>
        <w:pStyle w:val="ListParagraph"/>
        <w:rPr>
          <w:lang w:val="en-US"/>
        </w:rPr>
      </w:pPr>
      <w:r w:rsidRPr="006669BC">
        <w:rPr>
          <w:lang w:val="en-US"/>
        </w:rPr>
        <w:t>Imagine two spreadsheets:</w:t>
      </w:r>
    </w:p>
    <w:p w14:paraId="7C996900" w14:textId="77777777" w:rsidR="006669BC" w:rsidRPr="006669BC" w:rsidRDefault="006669BC" w:rsidP="006669BC">
      <w:pPr>
        <w:pStyle w:val="ListParagraph"/>
        <w:numPr>
          <w:ilvl w:val="0"/>
          <w:numId w:val="35"/>
        </w:numPr>
        <w:rPr>
          <w:lang w:val="en-US"/>
        </w:rPr>
      </w:pPr>
      <w:r w:rsidRPr="006669BC">
        <w:rPr>
          <w:lang w:val="en-US"/>
        </w:rPr>
        <w:t xml:space="preserve">One has </w:t>
      </w:r>
      <w:r w:rsidRPr="006669BC">
        <w:rPr>
          <w:b/>
          <w:bCs/>
          <w:lang w:val="en-US"/>
        </w:rPr>
        <w:t>employee details</w:t>
      </w:r>
      <w:r w:rsidRPr="006669BC">
        <w:rPr>
          <w:lang w:val="en-US"/>
        </w:rPr>
        <w:t xml:space="preserve"> (name, ID, department ID)</w:t>
      </w:r>
    </w:p>
    <w:p w14:paraId="245E322B" w14:textId="77777777" w:rsidR="006669BC" w:rsidRPr="006669BC" w:rsidRDefault="006669BC" w:rsidP="006669BC">
      <w:pPr>
        <w:pStyle w:val="ListParagraph"/>
        <w:numPr>
          <w:ilvl w:val="0"/>
          <w:numId w:val="35"/>
        </w:numPr>
        <w:rPr>
          <w:lang w:val="en-US"/>
        </w:rPr>
      </w:pPr>
      <w:r w:rsidRPr="006669BC">
        <w:rPr>
          <w:lang w:val="en-US"/>
        </w:rPr>
        <w:t xml:space="preserve">The other has </w:t>
      </w:r>
      <w:r w:rsidRPr="006669BC">
        <w:rPr>
          <w:b/>
          <w:bCs/>
          <w:lang w:val="en-US"/>
        </w:rPr>
        <w:t>department details</w:t>
      </w:r>
      <w:r w:rsidRPr="006669BC">
        <w:rPr>
          <w:lang w:val="en-US"/>
        </w:rPr>
        <w:t xml:space="preserve"> (department ID, department name)</w:t>
      </w:r>
    </w:p>
    <w:p w14:paraId="4CB75730" w14:textId="77777777" w:rsidR="006669BC" w:rsidRPr="006669BC" w:rsidRDefault="006669BC" w:rsidP="006669BC">
      <w:pPr>
        <w:pStyle w:val="ListParagraph"/>
        <w:rPr>
          <w:lang w:val="en-US"/>
        </w:rPr>
      </w:pPr>
      <w:r w:rsidRPr="006669BC">
        <w:rPr>
          <w:lang w:val="en-US"/>
        </w:rPr>
        <w:t xml:space="preserve">To see which employee belongs to which department, you need to "join" these tables using their common field — the </w:t>
      </w:r>
      <w:r w:rsidRPr="006669BC">
        <w:rPr>
          <w:b/>
          <w:bCs/>
          <w:lang w:val="en-US"/>
        </w:rPr>
        <w:t>department ID</w:t>
      </w:r>
      <w:r w:rsidRPr="006669BC">
        <w:rPr>
          <w:lang w:val="en-US"/>
        </w:rPr>
        <w:t>.</w:t>
      </w:r>
    </w:p>
    <w:p w14:paraId="6D4E68BD" w14:textId="3BB09201" w:rsidR="006669BC" w:rsidRDefault="006669BC" w:rsidP="006669BC">
      <w:pPr>
        <w:pStyle w:val="ListParagraph"/>
        <w:rPr>
          <w:lang w:val="en-US"/>
        </w:rPr>
      </w:pPr>
    </w:p>
    <w:p w14:paraId="05373330" w14:textId="318C8C3E" w:rsidR="006669BC" w:rsidRDefault="006669BC" w:rsidP="006669BC">
      <w:pPr>
        <w:pStyle w:val="ListParagraph"/>
        <w:jc w:val="center"/>
        <w:rPr>
          <w:lang w:val="en-US"/>
        </w:rPr>
      </w:pPr>
      <w:r>
        <w:rPr>
          <w:lang w:val="en-US"/>
        </w:rPr>
        <w:t xml:space="preserve">TYPES OF </w:t>
      </w:r>
      <w:proofErr w:type="gramStart"/>
      <w:r>
        <w:rPr>
          <w:lang w:val="en-US"/>
        </w:rPr>
        <w:t>JOIN</w:t>
      </w:r>
      <w:proofErr w:type="gramEnd"/>
    </w:p>
    <w:p w14:paraId="2DD45F4C" w14:textId="77777777" w:rsidR="000B4728" w:rsidRDefault="000B4728" w:rsidP="000B4728">
      <w:pPr>
        <w:pStyle w:val="ListParagraph"/>
        <w:numPr>
          <w:ilvl w:val="0"/>
          <w:numId w:val="37"/>
        </w:numPr>
        <w:rPr>
          <w:b/>
          <w:bCs/>
          <w:lang w:val="en-US"/>
        </w:rPr>
      </w:pPr>
      <w:r w:rsidRPr="000B4728">
        <w:rPr>
          <w:b/>
          <w:bCs/>
          <w:lang w:val="en-US"/>
        </w:rPr>
        <w:t>INNER JOIN</w:t>
      </w:r>
    </w:p>
    <w:p w14:paraId="037EB7C4" w14:textId="7D793432" w:rsidR="000B4728" w:rsidRPr="000B4728" w:rsidRDefault="000B4728" w:rsidP="000B4728">
      <w:pPr>
        <w:pStyle w:val="ListParagraph"/>
        <w:numPr>
          <w:ilvl w:val="0"/>
          <w:numId w:val="40"/>
        </w:numPr>
        <w:rPr>
          <w:b/>
          <w:bCs/>
          <w:lang w:val="en-US"/>
        </w:rPr>
      </w:pPr>
      <w:r w:rsidRPr="000B4728">
        <w:rPr>
          <w:b/>
          <w:bCs/>
          <w:lang w:val="en-US"/>
        </w:rPr>
        <w:t>What it does:</w:t>
      </w:r>
      <w:r w:rsidRPr="000B4728">
        <w:rPr>
          <w:lang w:val="en-US"/>
        </w:rPr>
        <w:br/>
        <w:t xml:space="preserve">Returns only the rows where there is a match </w:t>
      </w:r>
      <w:proofErr w:type="gramStart"/>
      <w:r w:rsidRPr="000B4728">
        <w:rPr>
          <w:lang w:val="en-US"/>
        </w:rPr>
        <w:t>in</w:t>
      </w:r>
      <w:proofErr w:type="gramEnd"/>
      <w:r w:rsidRPr="000B4728">
        <w:rPr>
          <w:lang w:val="en-US"/>
        </w:rPr>
        <w:t xml:space="preserve"> both tables.</w:t>
      </w:r>
    </w:p>
    <w:p w14:paraId="2F5C9480" w14:textId="77777777" w:rsidR="000B4728" w:rsidRPr="000B4728" w:rsidRDefault="000B4728" w:rsidP="000B4728">
      <w:pPr>
        <w:pStyle w:val="ListParagraph"/>
        <w:numPr>
          <w:ilvl w:val="0"/>
          <w:numId w:val="40"/>
        </w:numPr>
        <w:rPr>
          <w:lang w:val="en-US"/>
        </w:rPr>
      </w:pPr>
      <w:r w:rsidRPr="000B4728">
        <w:rPr>
          <w:b/>
          <w:bCs/>
          <w:lang w:val="en-US"/>
        </w:rPr>
        <w:t>Example Scenario:</w:t>
      </w:r>
      <w:r w:rsidRPr="000B4728">
        <w:rPr>
          <w:lang w:val="en-US"/>
        </w:rPr>
        <w:br/>
        <w:t>Imagine you have two tables:</w:t>
      </w:r>
    </w:p>
    <w:p w14:paraId="426AE6B0" w14:textId="77777777" w:rsidR="007149A3" w:rsidRPr="000B4728" w:rsidRDefault="000B4728" w:rsidP="007149A3">
      <w:pPr>
        <w:pStyle w:val="ListParagraph"/>
        <w:rPr>
          <w:lang w:val="en-US"/>
        </w:rPr>
      </w:pPr>
      <w:r w:rsidRPr="000B4728">
        <w:rPr>
          <w:b/>
          <w:bCs/>
          <w:lang w:val="en-US"/>
        </w:rPr>
        <w:t>Customers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7149A3" w14:paraId="7A96BE84" w14:textId="77777777" w:rsidTr="007149A3">
        <w:tc>
          <w:tcPr>
            <w:tcW w:w="4148" w:type="dxa"/>
            <w:vAlign w:val="center"/>
          </w:tcPr>
          <w:p w14:paraId="13EB8C4B" w14:textId="08C106FA" w:rsidR="007149A3" w:rsidRDefault="007149A3" w:rsidP="007149A3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0B4728">
              <w:rPr>
                <w:b/>
                <w:bCs/>
                <w:lang w:val="en-US"/>
              </w:rPr>
              <w:t>CustomerID</w:t>
            </w:r>
            <w:proofErr w:type="spellEnd"/>
          </w:p>
        </w:tc>
        <w:tc>
          <w:tcPr>
            <w:tcW w:w="4148" w:type="dxa"/>
            <w:vAlign w:val="center"/>
          </w:tcPr>
          <w:p w14:paraId="01DE2352" w14:textId="703568DA" w:rsidR="007149A3" w:rsidRDefault="007149A3" w:rsidP="007149A3">
            <w:pPr>
              <w:pStyle w:val="ListParagraph"/>
              <w:ind w:left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</w:t>
            </w:r>
            <w:r w:rsidRPr="007149A3">
              <w:rPr>
                <w:b/>
                <w:bCs/>
                <w:lang w:val="en-US"/>
              </w:rPr>
              <w:t>Name</w:t>
            </w:r>
          </w:p>
        </w:tc>
      </w:tr>
      <w:tr w:rsidR="007149A3" w14:paraId="19F18F5D" w14:textId="77777777" w:rsidTr="007149A3">
        <w:tc>
          <w:tcPr>
            <w:tcW w:w="4148" w:type="dxa"/>
            <w:vAlign w:val="center"/>
          </w:tcPr>
          <w:p w14:paraId="7718AFD7" w14:textId="4C0470B3" w:rsidR="007149A3" w:rsidRDefault="007149A3" w:rsidP="007149A3">
            <w:pPr>
              <w:pStyle w:val="ListParagraph"/>
              <w:ind w:left="0"/>
              <w:rPr>
                <w:lang w:val="en-US"/>
              </w:rPr>
            </w:pPr>
            <w:r w:rsidRPr="000B4728">
              <w:rPr>
                <w:lang w:val="en-US"/>
              </w:rPr>
              <w:t>1</w:t>
            </w:r>
          </w:p>
        </w:tc>
        <w:tc>
          <w:tcPr>
            <w:tcW w:w="4148" w:type="dxa"/>
            <w:vAlign w:val="center"/>
          </w:tcPr>
          <w:p w14:paraId="7B4DFFC2" w14:textId="61646675" w:rsidR="007149A3" w:rsidRDefault="007149A3" w:rsidP="007149A3">
            <w:pPr>
              <w:pStyle w:val="ListParagraph"/>
              <w:ind w:left="0"/>
              <w:rPr>
                <w:lang w:val="en-US"/>
              </w:rPr>
            </w:pPr>
            <w:r w:rsidRPr="000B4728">
              <w:rPr>
                <w:lang w:val="en-US"/>
              </w:rPr>
              <w:t>James</w:t>
            </w:r>
          </w:p>
        </w:tc>
      </w:tr>
      <w:tr w:rsidR="007149A3" w14:paraId="23F4F2D4" w14:textId="77777777" w:rsidTr="007149A3">
        <w:tc>
          <w:tcPr>
            <w:tcW w:w="4148" w:type="dxa"/>
            <w:vAlign w:val="center"/>
          </w:tcPr>
          <w:p w14:paraId="62F599C0" w14:textId="63BB71C4" w:rsidR="007149A3" w:rsidRDefault="007149A3" w:rsidP="007149A3">
            <w:pPr>
              <w:pStyle w:val="ListParagraph"/>
              <w:ind w:left="0"/>
              <w:rPr>
                <w:lang w:val="en-US"/>
              </w:rPr>
            </w:pPr>
            <w:r w:rsidRPr="000B4728">
              <w:rPr>
                <w:lang w:val="en-US"/>
              </w:rPr>
              <w:t>2</w:t>
            </w:r>
          </w:p>
        </w:tc>
        <w:tc>
          <w:tcPr>
            <w:tcW w:w="4148" w:type="dxa"/>
            <w:vAlign w:val="center"/>
          </w:tcPr>
          <w:p w14:paraId="54D3FD70" w14:textId="29084F2F" w:rsidR="007149A3" w:rsidRDefault="007149A3" w:rsidP="007149A3">
            <w:pPr>
              <w:pStyle w:val="ListParagraph"/>
              <w:ind w:left="0"/>
              <w:rPr>
                <w:lang w:val="en-US"/>
              </w:rPr>
            </w:pPr>
            <w:r w:rsidRPr="000B4728">
              <w:rPr>
                <w:lang w:val="en-US"/>
              </w:rPr>
              <w:t>Ada</w:t>
            </w:r>
          </w:p>
        </w:tc>
      </w:tr>
      <w:tr w:rsidR="007149A3" w14:paraId="6331907B" w14:textId="77777777" w:rsidTr="007149A3">
        <w:trPr>
          <w:trHeight w:val="70"/>
        </w:trPr>
        <w:tc>
          <w:tcPr>
            <w:tcW w:w="4148" w:type="dxa"/>
            <w:vAlign w:val="center"/>
          </w:tcPr>
          <w:p w14:paraId="32F53915" w14:textId="3ED295E4" w:rsidR="007149A3" w:rsidRDefault="007149A3" w:rsidP="007149A3">
            <w:pPr>
              <w:pStyle w:val="ListParagraph"/>
              <w:ind w:left="0"/>
              <w:rPr>
                <w:lang w:val="en-US"/>
              </w:rPr>
            </w:pPr>
            <w:r w:rsidRPr="000B4728">
              <w:rPr>
                <w:lang w:val="en-US"/>
              </w:rPr>
              <w:t>3</w:t>
            </w:r>
          </w:p>
        </w:tc>
        <w:tc>
          <w:tcPr>
            <w:tcW w:w="4148" w:type="dxa"/>
            <w:vAlign w:val="center"/>
          </w:tcPr>
          <w:p w14:paraId="626D4806" w14:textId="2FCD212C" w:rsidR="007149A3" w:rsidRDefault="007149A3" w:rsidP="007149A3">
            <w:pPr>
              <w:pStyle w:val="ListParagraph"/>
              <w:ind w:left="0"/>
              <w:rPr>
                <w:lang w:val="en-US"/>
              </w:rPr>
            </w:pPr>
            <w:r w:rsidRPr="000B4728">
              <w:rPr>
                <w:lang w:val="en-US"/>
              </w:rPr>
              <w:t>Musa</w:t>
            </w:r>
          </w:p>
        </w:tc>
      </w:tr>
    </w:tbl>
    <w:p w14:paraId="0DB9B21E" w14:textId="1787739C" w:rsidR="000B4728" w:rsidRPr="000B4728" w:rsidRDefault="000B4728" w:rsidP="007149A3">
      <w:pPr>
        <w:pStyle w:val="ListParagraph"/>
        <w:rPr>
          <w:lang w:val="en-US"/>
        </w:rPr>
      </w:pPr>
    </w:p>
    <w:p w14:paraId="55D490CC" w14:textId="77777777" w:rsidR="000B4728" w:rsidRDefault="000B4728" w:rsidP="007149A3">
      <w:pPr>
        <w:pStyle w:val="ListParagraph"/>
        <w:rPr>
          <w:b/>
          <w:bCs/>
          <w:lang w:val="en-US"/>
        </w:rPr>
      </w:pPr>
      <w:r w:rsidRPr="000B4728">
        <w:rPr>
          <w:b/>
          <w:bCs/>
          <w:lang w:val="en-US"/>
        </w:rPr>
        <w:t>Orders</w:t>
      </w:r>
    </w:p>
    <w:tbl>
      <w:tblPr>
        <w:tblStyle w:val="TableGrid"/>
        <w:tblW w:w="8295" w:type="dxa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5"/>
      </w:tblGrid>
      <w:tr w:rsidR="007149A3" w14:paraId="26FE1F53" w14:textId="77777777" w:rsidTr="007149A3">
        <w:tc>
          <w:tcPr>
            <w:tcW w:w="2765" w:type="dxa"/>
            <w:vAlign w:val="center"/>
          </w:tcPr>
          <w:p w14:paraId="134056A9" w14:textId="6A4DFE9F" w:rsidR="007149A3" w:rsidRDefault="007149A3" w:rsidP="007149A3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0B4728">
              <w:rPr>
                <w:b/>
                <w:bCs/>
                <w:lang w:val="en-US"/>
              </w:rPr>
              <w:t>OrderID</w:t>
            </w:r>
            <w:proofErr w:type="spellEnd"/>
          </w:p>
        </w:tc>
        <w:tc>
          <w:tcPr>
            <w:tcW w:w="2765" w:type="dxa"/>
            <w:vAlign w:val="center"/>
          </w:tcPr>
          <w:p w14:paraId="26495E59" w14:textId="4D2DFF24" w:rsidR="007149A3" w:rsidRDefault="007149A3" w:rsidP="007149A3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0B4728">
              <w:rPr>
                <w:b/>
                <w:bCs/>
                <w:lang w:val="en-US"/>
              </w:rPr>
              <w:t>CustomerID</w:t>
            </w:r>
            <w:proofErr w:type="spellEnd"/>
          </w:p>
        </w:tc>
        <w:tc>
          <w:tcPr>
            <w:tcW w:w="2765" w:type="dxa"/>
            <w:vAlign w:val="center"/>
          </w:tcPr>
          <w:p w14:paraId="67B544B6" w14:textId="78A1D8B3" w:rsidR="007149A3" w:rsidRDefault="007149A3" w:rsidP="007149A3">
            <w:pPr>
              <w:pStyle w:val="ListParagraph"/>
              <w:ind w:left="0"/>
              <w:rPr>
                <w:lang w:val="en-US"/>
              </w:rPr>
            </w:pPr>
            <w:r w:rsidRPr="000B4728">
              <w:rPr>
                <w:b/>
                <w:bCs/>
                <w:lang w:val="en-US"/>
              </w:rPr>
              <w:t>Product</w:t>
            </w:r>
          </w:p>
        </w:tc>
      </w:tr>
      <w:tr w:rsidR="007149A3" w14:paraId="47E57A88" w14:textId="77777777" w:rsidTr="007149A3">
        <w:tc>
          <w:tcPr>
            <w:tcW w:w="2765" w:type="dxa"/>
            <w:vAlign w:val="center"/>
          </w:tcPr>
          <w:p w14:paraId="342757B8" w14:textId="740335F2" w:rsidR="007149A3" w:rsidRDefault="007149A3" w:rsidP="007149A3">
            <w:pPr>
              <w:pStyle w:val="ListParagraph"/>
              <w:ind w:left="0"/>
              <w:rPr>
                <w:lang w:val="en-US"/>
              </w:rPr>
            </w:pPr>
            <w:r w:rsidRPr="000B4728">
              <w:rPr>
                <w:lang w:val="en-US"/>
              </w:rPr>
              <w:t>101</w:t>
            </w:r>
          </w:p>
        </w:tc>
        <w:tc>
          <w:tcPr>
            <w:tcW w:w="2765" w:type="dxa"/>
            <w:vAlign w:val="center"/>
          </w:tcPr>
          <w:p w14:paraId="645D0668" w14:textId="3A398CE9" w:rsidR="007149A3" w:rsidRDefault="007149A3" w:rsidP="007149A3">
            <w:pPr>
              <w:pStyle w:val="ListParagraph"/>
              <w:ind w:left="0"/>
              <w:rPr>
                <w:lang w:val="en-US"/>
              </w:rPr>
            </w:pPr>
            <w:r w:rsidRPr="000B4728">
              <w:rPr>
                <w:lang w:val="en-US"/>
              </w:rPr>
              <w:t>1</w:t>
            </w:r>
          </w:p>
        </w:tc>
        <w:tc>
          <w:tcPr>
            <w:tcW w:w="2765" w:type="dxa"/>
            <w:vAlign w:val="center"/>
          </w:tcPr>
          <w:p w14:paraId="5FCBB871" w14:textId="4CDF9432" w:rsidR="007149A3" w:rsidRDefault="007149A3" w:rsidP="007149A3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0B4728">
              <w:rPr>
                <w:lang w:val="en-US"/>
              </w:rPr>
              <w:t>Tyres</w:t>
            </w:r>
            <w:proofErr w:type="spellEnd"/>
          </w:p>
        </w:tc>
      </w:tr>
      <w:tr w:rsidR="007149A3" w14:paraId="4251DB24" w14:textId="77777777" w:rsidTr="007149A3">
        <w:tc>
          <w:tcPr>
            <w:tcW w:w="2765" w:type="dxa"/>
            <w:vAlign w:val="center"/>
          </w:tcPr>
          <w:p w14:paraId="7248249B" w14:textId="38451BEE" w:rsidR="007149A3" w:rsidRDefault="007149A3" w:rsidP="007149A3">
            <w:pPr>
              <w:pStyle w:val="ListParagraph"/>
              <w:ind w:left="0"/>
              <w:rPr>
                <w:lang w:val="en-US"/>
              </w:rPr>
            </w:pPr>
            <w:r w:rsidRPr="000B4728">
              <w:rPr>
                <w:lang w:val="en-US"/>
              </w:rPr>
              <w:t>102</w:t>
            </w:r>
          </w:p>
        </w:tc>
        <w:tc>
          <w:tcPr>
            <w:tcW w:w="2765" w:type="dxa"/>
            <w:vAlign w:val="center"/>
          </w:tcPr>
          <w:p w14:paraId="54B135B5" w14:textId="4E4D442A" w:rsidR="007149A3" w:rsidRDefault="007149A3" w:rsidP="007149A3">
            <w:pPr>
              <w:pStyle w:val="ListParagraph"/>
              <w:ind w:left="0"/>
              <w:rPr>
                <w:lang w:val="en-US"/>
              </w:rPr>
            </w:pPr>
            <w:r w:rsidRPr="000B4728">
              <w:rPr>
                <w:lang w:val="en-US"/>
              </w:rPr>
              <w:t>3</w:t>
            </w:r>
          </w:p>
        </w:tc>
        <w:tc>
          <w:tcPr>
            <w:tcW w:w="2765" w:type="dxa"/>
            <w:vAlign w:val="center"/>
          </w:tcPr>
          <w:p w14:paraId="2D665412" w14:textId="053CDCC6" w:rsidR="007149A3" w:rsidRDefault="007149A3" w:rsidP="007149A3">
            <w:pPr>
              <w:pStyle w:val="ListParagraph"/>
              <w:ind w:left="0"/>
              <w:rPr>
                <w:lang w:val="en-US"/>
              </w:rPr>
            </w:pPr>
            <w:r w:rsidRPr="000B4728">
              <w:rPr>
                <w:lang w:val="en-US"/>
              </w:rPr>
              <w:t>Engine Oil</w:t>
            </w:r>
          </w:p>
        </w:tc>
      </w:tr>
      <w:tr w:rsidR="007149A3" w14:paraId="3EF87E6D" w14:textId="77777777" w:rsidTr="007149A3">
        <w:tc>
          <w:tcPr>
            <w:tcW w:w="2765" w:type="dxa"/>
            <w:vAlign w:val="center"/>
          </w:tcPr>
          <w:p w14:paraId="7EFB563F" w14:textId="0AEE3F6C" w:rsidR="007149A3" w:rsidRDefault="007149A3" w:rsidP="007149A3">
            <w:pPr>
              <w:pStyle w:val="ListParagraph"/>
              <w:ind w:left="0"/>
              <w:rPr>
                <w:lang w:val="en-US"/>
              </w:rPr>
            </w:pPr>
            <w:r w:rsidRPr="000B4728">
              <w:rPr>
                <w:lang w:val="en-US"/>
              </w:rPr>
              <w:t>103</w:t>
            </w:r>
          </w:p>
        </w:tc>
        <w:tc>
          <w:tcPr>
            <w:tcW w:w="2765" w:type="dxa"/>
            <w:vAlign w:val="center"/>
          </w:tcPr>
          <w:p w14:paraId="0B28AFEB" w14:textId="7103BB24" w:rsidR="007149A3" w:rsidRDefault="007149A3" w:rsidP="007149A3">
            <w:pPr>
              <w:pStyle w:val="ListParagraph"/>
              <w:ind w:left="0"/>
              <w:rPr>
                <w:lang w:val="en-US"/>
              </w:rPr>
            </w:pPr>
            <w:r w:rsidRPr="000B4728">
              <w:rPr>
                <w:lang w:val="en-US"/>
              </w:rPr>
              <w:t>4</w:t>
            </w:r>
          </w:p>
        </w:tc>
        <w:tc>
          <w:tcPr>
            <w:tcW w:w="2765" w:type="dxa"/>
            <w:vAlign w:val="center"/>
          </w:tcPr>
          <w:p w14:paraId="32F175C1" w14:textId="372F5B06" w:rsidR="007149A3" w:rsidRDefault="007149A3" w:rsidP="007149A3">
            <w:pPr>
              <w:pStyle w:val="ListParagraph"/>
              <w:ind w:left="0"/>
              <w:rPr>
                <w:lang w:val="en-US"/>
              </w:rPr>
            </w:pPr>
            <w:r w:rsidRPr="000B4728">
              <w:rPr>
                <w:lang w:val="en-US"/>
              </w:rPr>
              <w:t>Battery</w:t>
            </w:r>
          </w:p>
        </w:tc>
      </w:tr>
    </w:tbl>
    <w:p w14:paraId="3C1F74C1" w14:textId="77777777" w:rsidR="007149A3" w:rsidRPr="000B4728" w:rsidRDefault="007149A3" w:rsidP="007149A3">
      <w:pPr>
        <w:pStyle w:val="ListParagraph"/>
        <w:rPr>
          <w:lang w:val="en-US"/>
        </w:rPr>
      </w:pPr>
    </w:p>
    <w:p w14:paraId="625BC862" w14:textId="77777777" w:rsidR="000B4728" w:rsidRPr="000B4728" w:rsidRDefault="000B4728" w:rsidP="007149A3">
      <w:pPr>
        <w:pStyle w:val="ListParagraph"/>
        <w:rPr>
          <w:lang w:val="en-US"/>
        </w:rPr>
      </w:pPr>
      <w:r w:rsidRPr="000B4728">
        <w:rPr>
          <w:b/>
          <w:bCs/>
          <w:lang w:val="en-US"/>
        </w:rPr>
        <w:t>Query:</w:t>
      </w:r>
    </w:p>
    <w:p w14:paraId="65C9E2F1" w14:textId="77777777" w:rsidR="000B4728" w:rsidRPr="000B4728" w:rsidRDefault="000B4728" w:rsidP="007149A3">
      <w:pPr>
        <w:pStyle w:val="ListParagraph"/>
        <w:rPr>
          <w:lang w:val="en-US"/>
        </w:rPr>
      </w:pPr>
      <w:r w:rsidRPr="000B4728">
        <w:rPr>
          <w:lang w:val="en-US"/>
        </w:rPr>
        <w:t xml:space="preserve">SELECT </w:t>
      </w:r>
      <w:proofErr w:type="spellStart"/>
      <w:r w:rsidRPr="000B4728">
        <w:rPr>
          <w:lang w:val="en-US"/>
        </w:rPr>
        <w:t>Customers.Name</w:t>
      </w:r>
      <w:proofErr w:type="spellEnd"/>
      <w:r w:rsidRPr="000B4728">
        <w:rPr>
          <w:lang w:val="en-US"/>
        </w:rPr>
        <w:t xml:space="preserve">, </w:t>
      </w:r>
      <w:proofErr w:type="spellStart"/>
      <w:r w:rsidRPr="000B4728">
        <w:rPr>
          <w:lang w:val="en-US"/>
        </w:rPr>
        <w:t>Orders.Product</w:t>
      </w:r>
      <w:proofErr w:type="spellEnd"/>
    </w:p>
    <w:p w14:paraId="0D143762" w14:textId="77777777" w:rsidR="000B4728" w:rsidRPr="000B4728" w:rsidRDefault="000B4728" w:rsidP="007149A3">
      <w:pPr>
        <w:pStyle w:val="ListParagraph"/>
        <w:rPr>
          <w:lang w:val="en-US"/>
        </w:rPr>
      </w:pPr>
      <w:r w:rsidRPr="000B4728">
        <w:rPr>
          <w:lang w:val="en-US"/>
        </w:rPr>
        <w:t>FROM Customers</w:t>
      </w:r>
    </w:p>
    <w:p w14:paraId="5B9D596E" w14:textId="77777777" w:rsidR="000B4728" w:rsidRPr="000B4728" w:rsidRDefault="000B4728" w:rsidP="007149A3">
      <w:pPr>
        <w:pStyle w:val="ListParagraph"/>
        <w:rPr>
          <w:lang w:val="en-US"/>
        </w:rPr>
      </w:pPr>
      <w:r w:rsidRPr="000B4728">
        <w:rPr>
          <w:lang w:val="en-US"/>
        </w:rPr>
        <w:t xml:space="preserve">INNER JOIN Orders ON </w:t>
      </w:r>
      <w:proofErr w:type="spellStart"/>
      <w:r w:rsidRPr="000B4728">
        <w:rPr>
          <w:lang w:val="en-US"/>
        </w:rPr>
        <w:t>Customers.CustomerID</w:t>
      </w:r>
      <w:proofErr w:type="spellEnd"/>
      <w:r w:rsidRPr="000B4728">
        <w:rPr>
          <w:lang w:val="en-US"/>
        </w:rPr>
        <w:t xml:space="preserve"> = </w:t>
      </w:r>
      <w:proofErr w:type="spellStart"/>
      <w:r w:rsidRPr="000B4728">
        <w:rPr>
          <w:lang w:val="en-US"/>
        </w:rPr>
        <w:t>Orders.CustomerID</w:t>
      </w:r>
      <w:proofErr w:type="spellEnd"/>
      <w:r w:rsidRPr="000B4728">
        <w:rPr>
          <w:lang w:val="en-US"/>
        </w:rPr>
        <w:t>;</w:t>
      </w:r>
    </w:p>
    <w:p w14:paraId="5B646E32" w14:textId="77777777" w:rsidR="007149A3" w:rsidRDefault="007149A3" w:rsidP="007149A3">
      <w:pPr>
        <w:pStyle w:val="ListParagraph"/>
        <w:rPr>
          <w:b/>
          <w:bCs/>
          <w:lang w:val="en-US"/>
        </w:rPr>
      </w:pPr>
    </w:p>
    <w:p w14:paraId="3E7CBEF5" w14:textId="05AD10A6" w:rsidR="000B4728" w:rsidRDefault="000B4728" w:rsidP="007149A3">
      <w:pPr>
        <w:pStyle w:val="ListParagraph"/>
        <w:rPr>
          <w:b/>
          <w:bCs/>
          <w:lang w:val="en-US"/>
        </w:rPr>
      </w:pPr>
      <w:r w:rsidRPr="000B4728">
        <w:rPr>
          <w:b/>
          <w:bCs/>
          <w:lang w:val="en-US"/>
        </w:rPr>
        <w:t>Result: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7149A3" w14:paraId="5B1CCC4B" w14:textId="77777777" w:rsidTr="007149A3">
        <w:tc>
          <w:tcPr>
            <w:tcW w:w="4148" w:type="dxa"/>
            <w:vAlign w:val="center"/>
          </w:tcPr>
          <w:p w14:paraId="032948CA" w14:textId="0C7D0BF1" w:rsidR="007149A3" w:rsidRDefault="007149A3" w:rsidP="007149A3">
            <w:pPr>
              <w:pStyle w:val="ListParagraph"/>
              <w:ind w:left="0"/>
              <w:rPr>
                <w:lang w:val="en-US"/>
              </w:rPr>
            </w:pPr>
            <w:r w:rsidRPr="000B4728">
              <w:rPr>
                <w:b/>
                <w:bCs/>
                <w:lang w:val="en-US"/>
              </w:rPr>
              <w:t>Name</w:t>
            </w:r>
          </w:p>
        </w:tc>
        <w:tc>
          <w:tcPr>
            <w:tcW w:w="4148" w:type="dxa"/>
            <w:vAlign w:val="center"/>
          </w:tcPr>
          <w:p w14:paraId="61DA2D38" w14:textId="343FE083" w:rsidR="007149A3" w:rsidRDefault="007149A3" w:rsidP="007149A3">
            <w:pPr>
              <w:pStyle w:val="ListParagraph"/>
              <w:ind w:left="0"/>
              <w:rPr>
                <w:lang w:val="en-US"/>
              </w:rPr>
            </w:pPr>
            <w:r w:rsidRPr="000B4728">
              <w:rPr>
                <w:b/>
                <w:bCs/>
                <w:lang w:val="en-US"/>
              </w:rPr>
              <w:t>Product</w:t>
            </w:r>
          </w:p>
        </w:tc>
      </w:tr>
      <w:tr w:rsidR="007149A3" w14:paraId="06D77C3D" w14:textId="77777777" w:rsidTr="007149A3">
        <w:tc>
          <w:tcPr>
            <w:tcW w:w="4148" w:type="dxa"/>
            <w:vAlign w:val="center"/>
          </w:tcPr>
          <w:p w14:paraId="743D729F" w14:textId="1194D1C4" w:rsidR="007149A3" w:rsidRDefault="007149A3" w:rsidP="007149A3">
            <w:pPr>
              <w:pStyle w:val="ListParagraph"/>
              <w:ind w:left="0"/>
              <w:rPr>
                <w:lang w:val="en-US"/>
              </w:rPr>
            </w:pPr>
            <w:r w:rsidRPr="000B4728">
              <w:rPr>
                <w:lang w:val="en-US"/>
              </w:rPr>
              <w:t>James</w:t>
            </w:r>
          </w:p>
        </w:tc>
        <w:tc>
          <w:tcPr>
            <w:tcW w:w="4148" w:type="dxa"/>
            <w:vAlign w:val="center"/>
          </w:tcPr>
          <w:p w14:paraId="74633E7C" w14:textId="15400D52" w:rsidR="007149A3" w:rsidRDefault="007149A3" w:rsidP="007149A3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0B4728">
              <w:rPr>
                <w:lang w:val="en-US"/>
              </w:rPr>
              <w:t>Tyres</w:t>
            </w:r>
            <w:proofErr w:type="spellEnd"/>
          </w:p>
        </w:tc>
      </w:tr>
      <w:tr w:rsidR="007149A3" w14:paraId="23E95A29" w14:textId="77777777" w:rsidTr="007149A3">
        <w:tc>
          <w:tcPr>
            <w:tcW w:w="4148" w:type="dxa"/>
            <w:vAlign w:val="center"/>
          </w:tcPr>
          <w:p w14:paraId="18ED343B" w14:textId="554BB058" w:rsidR="007149A3" w:rsidRDefault="007149A3" w:rsidP="007149A3">
            <w:pPr>
              <w:pStyle w:val="ListParagraph"/>
              <w:ind w:left="0"/>
              <w:rPr>
                <w:lang w:val="en-US"/>
              </w:rPr>
            </w:pPr>
            <w:r w:rsidRPr="000B4728">
              <w:rPr>
                <w:lang w:val="en-US"/>
              </w:rPr>
              <w:t>Musa</w:t>
            </w:r>
          </w:p>
        </w:tc>
        <w:tc>
          <w:tcPr>
            <w:tcW w:w="4148" w:type="dxa"/>
            <w:vAlign w:val="center"/>
          </w:tcPr>
          <w:p w14:paraId="5EF989F5" w14:textId="53B90A97" w:rsidR="007149A3" w:rsidRDefault="007149A3" w:rsidP="007149A3">
            <w:pPr>
              <w:pStyle w:val="ListParagraph"/>
              <w:ind w:left="0"/>
              <w:rPr>
                <w:lang w:val="en-US"/>
              </w:rPr>
            </w:pPr>
            <w:r w:rsidRPr="000B4728">
              <w:rPr>
                <w:lang w:val="en-US"/>
              </w:rPr>
              <w:t>Engine Oil</w:t>
            </w:r>
          </w:p>
        </w:tc>
      </w:tr>
    </w:tbl>
    <w:p w14:paraId="6FC50BB4" w14:textId="77777777" w:rsidR="007149A3" w:rsidRPr="000B4728" w:rsidRDefault="007149A3" w:rsidP="007149A3">
      <w:pPr>
        <w:pStyle w:val="ListParagraph"/>
        <w:rPr>
          <w:lang w:val="en-US"/>
        </w:rPr>
      </w:pPr>
    </w:p>
    <w:p w14:paraId="6E7180DD" w14:textId="77777777" w:rsidR="000B4728" w:rsidRPr="007149A3" w:rsidRDefault="000B4728" w:rsidP="007149A3">
      <w:pPr>
        <w:pStyle w:val="ListParagraph"/>
        <w:numPr>
          <w:ilvl w:val="0"/>
          <w:numId w:val="48"/>
        </w:numPr>
        <w:rPr>
          <w:lang w:val="en-US"/>
        </w:rPr>
      </w:pPr>
      <w:r w:rsidRPr="007149A3">
        <w:rPr>
          <w:b/>
          <w:bCs/>
          <w:lang w:val="en-US"/>
        </w:rPr>
        <w:t>Explanation:</w:t>
      </w:r>
      <w:r w:rsidRPr="007149A3">
        <w:rPr>
          <w:lang w:val="en-US"/>
        </w:rPr>
        <w:br/>
        <w:t>Only customers with matching orders appear. Ada is left out because she has no order. Order 103 is also excluded because there is no customer with ID 4.</w:t>
      </w:r>
    </w:p>
    <w:p w14:paraId="13699B45" w14:textId="122B49C5" w:rsidR="000B4728" w:rsidRPr="000B4728" w:rsidRDefault="000B4728" w:rsidP="007149A3">
      <w:pPr>
        <w:pStyle w:val="ListParagraph"/>
        <w:rPr>
          <w:lang w:val="en-US"/>
        </w:rPr>
      </w:pPr>
    </w:p>
    <w:p w14:paraId="557658A4" w14:textId="6BA6187F" w:rsidR="000B4728" w:rsidRPr="000B4728" w:rsidRDefault="000B4728" w:rsidP="000B4728">
      <w:pPr>
        <w:pStyle w:val="ListParagraph"/>
        <w:numPr>
          <w:ilvl w:val="0"/>
          <w:numId w:val="37"/>
        </w:numPr>
        <w:rPr>
          <w:b/>
          <w:bCs/>
          <w:lang w:val="en-US"/>
        </w:rPr>
      </w:pPr>
      <w:r w:rsidRPr="000B4728">
        <w:rPr>
          <w:b/>
          <w:bCs/>
          <w:lang w:val="en-US"/>
        </w:rPr>
        <w:t>LEFT JOIN (or LEFT OUTER JOIN)</w:t>
      </w:r>
    </w:p>
    <w:p w14:paraId="38337CB8" w14:textId="77777777" w:rsidR="000B4728" w:rsidRPr="00ED7439" w:rsidRDefault="000B4728" w:rsidP="00ED7439">
      <w:pPr>
        <w:pStyle w:val="ListParagraph"/>
        <w:numPr>
          <w:ilvl w:val="0"/>
          <w:numId w:val="48"/>
        </w:numPr>
        <w:rPr>
          <w:lang w:val="en-US"/>
        </w:rPr>
      </w:pPr>
      <w:r w:rsidRPr="00ED7439">
        <w:rPr>
          <w:b/>
          <w:bCs/>
          <w:lang w:val="en-US"/>
        </w:rPr>
        <w:t>What it does:</w:t>
      </w:r>
      <w:r w:rsidRPr="00ED7439">
        <w:rPr>
          <w:lang w:val="en-US"/>
        </w:rPr>
        <w:br/>
        <w:t>Returns all rows from the left (first) table, and matched rows from the right table. If there’s no match, you get NULL.</w:t>
      </w:r>
    </w:p>
    <w:p w14:paraId="2A448353" w14:textId="77777777" w:rsidR="000B4728" w:rsidRPr="000B4728" w:rsidRDefault="000B4728" w:rsidP="00ED7439">
      <w:pPr>
        <w:pStyle w:val="ListParagraph"/>
        <w:rPr>
          <w:lang w:val="en-US"/>
        </w:rPr>
      </w:pPr>
      <w:r w:rsidRPr="000B4728">
        <w:rPr>
          <w:b/>
          <w:bCs/>
          <w:lang w:val="en-US"/>
        </w:rPr>
        <w:t>Query:</w:t>
      </w:r>
    </w:p>
    <w:p w14:paraId="285DCBD0" w14:textId="77777777" w:rsidR="000B4728" w:rsidRPr="000B4728" w:rsidRDefault="000B4728" w:rsidP="00ED7439">
      <w:pPr>
        <w:pStyle w:val="ListParagraph"/>
        <w:rPr>
          <w:lang w:val="en-US"/>
        </w:rPr>
      </w:pPr>
      <w:r w:rsidRPr="000B4728">
        <w:rPr>
          <w:lang w:val="en-US"/>
        </w:rPr>
        <w:t xml:space="preserve">SELECT </w:t>
      </w:r>
      <w:proofErr w:type="spellStart"/>
      <w:r w:rsidRPr="000B4728">
        <w:rPr>
          <w:lang w:val="en-US"/>
        </w:rPr>
        <w:t>Customers.Name</w:t>
      </w:r>
      <w:proofErr w:type="spellEnd"/>
      <w:r w:rsidRPr="000B4728">
        <w:rPr>
          <w:lang w:val="en-US"/>
        </w:rPr>
        <w:t xml:space="preserve">, </w:t>
      </w:r>
      <w:proofErr w:type="spellStart"/>
      <w:r w:rsidRPr="000B4728">
        <w:rPr>
          <w:lang w:val="en-US"/>
        </w:rPr>
        <w:t>Orders.Product</w:t>
      </w:r>
      <w:proofErr w:type="spellEnd"/>
    </w:p>
    <w:p w14:paraId="3160B4F8" w14:textId="77777777" w:rsidR="000B4728" w:rsidRPr="000B4728" w:rsidRDefault="000B4728" w:rsidP="00ED7439">
      <w:pPr>
        <w:pStyle w:val="ListParagraph"/>
        <w:rPr>
          <w:lang w:val="en-US"/>
        </w:rPr>
      </w:pPr>
      <w:r w:rsidRPr="000B4728">
        <w:rPr>
          <w:lang w:val="en-US"/>
        </w:rPr>
        <w:t>FROM Customers</w:t>
      </w:r>
    </w:p>
    <w:p w14:paraId="660B4FBB" w14:textId="77777777" w:rsidR="000B4728" w:rsidRPr="000B4728" w:rsidRDefault="000B4728" w:rsidP="00ED7439">
      <w:pPr>
        <w:pStyle w:val="ListParagraph"/>
        <w:rPr>
          <w:lang w:val="en-US"/>
        </w:rPr>
      </w:pPr>
      <w:r w:rsidRPr="000B4728">
        <w:rPr>
          <w:lang w:val="en-US"/>
        </w:rPr>
        <w:t xml:space="preserve">LEFT JOIN Orders ON </w:t>
      </w:r>
      <w:proofErr w:type="spellStart"/>
      <w:r w:rsidRPr="000B4728">
        <w:rPr>
          <w:lang w:val="en-US"/>
        </w:rPr>
        <w:t>Customers.CustomerID</w:t>
      </w:r>
      <w:proofErr w:type="spellEnd"/>
      <w:r w:rsidRPr="000B4728">
        <w:rPr>
          <w:lang w:val="en-US"/>
        </w:rPr>
        <w:t xml:space="preserve"> = </w:t>
      </w:r>
      <w:proofErr w:type="spellStart"/>
      <w:r w:rsidRPr="000B4728">
        <w:rPr>
          <w:lang w:val="en-US"/>
        </w:rPr>
        <w:t>Orders.CustomerID</w:t>
      </w:r>
      <w:proofErr w:type="spellEnd"/>
      <w:r w:rsidRPr="000B4728">
        <w:rPr>
          <w:lang w:val="en-US"/>
        </w:rPr>
        <w:t>;</w:t>
      </w:r>
    </w:p>
    <w:p w14:paraId="4091E4BE" w14:textId="77777777" w:rsidR="00ED7439" w:rsidRDefault="00ED7439" w:rsidP="00ED7439">
      <w:pPr>
        <w:pStyle w:val="ListParagraph"/>
        <w:rPr>
          <w:b/>
          <w:bCs/>
          <w:lang w:val="en-US"/>
        </w:rPr>
      </w:pPr>
    </w:p>
    <w:p w14:paraId="5AFE9744" w14:textId="39B06EA8" w:rsidR="000B4728" w:rsidRDefault="000B4728" w:rsidP="00ED7439">
      <w:pPr>
        <w:pStyle w:val="ListParagraph"/>
        <w:rPr>
          <w:b/>
          <w:bCs/>
          <w:lang w:val="en-US"/>
        </w:rPr>
      </w:pPr>
      <w:r w:rsidRPr="000B4728">
        <w:rPr>
          <w:b/>
          <w:bCs/>
          <w:lang w:val="en-US"/>
        </w:rPr>
        <w:t>Result: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ED7439" w14:paraId="29466256" w14:textId="77777777" w:rsidTr="00ED7439">
        <w:tc>
          <w:tcPr>
            <w:tcW w:w="4148" w:type="dxa"/>
            <w:vAlign w:val="center"/>
          </w:tcPr>
          <w:p w14:paraId="00022D20" w14:textId="3811A91E" w:rsidR="00ED7439" w:rsidRDefault="00ED7439" w:rsidP="00ED7439">
            <w:pPr>
              <w:pStyle w:val="ListParagraph"/>
              <w:ind w:left="0"/>
              <w:rPr>
                <w:lang w:val="en-US"/>
              </w:rPr>
            </w:pPr>
            <w:r w:rsidRPr="000B4728">
              <w:rPr>
                <w:b/>
                <w:bCs/>
                <w:lang w:val="en-US"/>
              </w:rPr>
              <w:t>Name</w:t>
            </w:r>
          </w:p>
        </w:tc>
        <w:tc>
          <w:tcPr>
            <w:tcW w:w="4148" w:type="dxa"/>
            <w:vAlign w:val="center"/>
          </w:tcPr>
          <w:p w14:paraId="6E89E19D" w14:textId="1891B559" w:rsidR="00ED7439" w:rsidRDefault="00ED7439" w:rsidP="00ED7439">
            <w:pPr>
              <w:pStyle w:val="ListParagraph"/>
              <w:ind w:left="0"/>
              <w:rPr>
                <w:lang w:val="en-US"/>
              </w:rPr>
            </w:pPr>
            <w:r w:rsidRPr="000B4728">
              <w:rPr>
                <w:b/>
                <w:bCs/>
                <w:lang w:val="en-US"/>
              </w:rPr>
              <w:t>Product</w:t>
            </w:r>
          </w:p>
        </w:tc>
      </w:tr>
      <w:tr w:rsidR="00ED7439" w14:paraId="43D0CDF1" w14:textId="77777777" w:rsidTr="00ED7439">
        <w:tc>
          <w:tcPr>
            <w:tcW w:w="4148" w:type="dxa"/>
            <w:vAlign w:val="center"/>
          </w:tcPr>
          <w:p w14:paraId="4FBD8F8F" w14:textId="28E6DBD1" w:rsidR="00ED7439" w:rsidRDefault="00ED7439" w:rsidP="00ED7439">
            <w:pPr>
              <w:pStyle w:val="ListParagraph"/>
              <w:ind w:left="0"/>
              <w:rPr>
                <w:lang w:val="en-US"/>
              </w:rPr>
            </w:pPr>
            <w:r w:rsidRPr="000B4728">
              <w:rPr>
                <w:lang w:val="en-US"/>
              </w:rPr>
              <w:t>James</w:t>
            </w:r>
          </w:p>
        </w:tc>
        <w:tc>
          <w:tcPr>
            <w:tcW w:w="4148" w:type="dxa"/>
            <w:vAlign w:val="center"/>
          </w:tcPr>
          <w:p w14:paraId="363943B5" w14:textId="3B8BBB84" w:rsidR="00ED7439" w:rsidRDefault="00ED7439" w:rsidP="00ED7439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0B4728">
              <w:rPr>
                <w:lang w:val="en-US"/>
              </w:rPr>
              <w:t>Tyres</w:t>
            </w:r>
            <w:proofErr w:type="spellEnd"/>
          </w:p>
        </w:tc>
      </w:tr>
      <w:tr w:rsidR="00ED7439" w14:paraId="0302653C" w14:textId="77777777" w:rsidTr="00ED7439">
        <w:tc>
          <w:tcPr>
            <w:tcW w:w="4148" w:type="dxa"/>
            <w:vAlign w:val="center"/>
          </w:tcPr>
          <w:p w14:paraId="2EB8B086" w14:textId="7AA58194" w:rsidR="00ED7439" w:rsidRDefault="00ED7439" w:rsidP="00ED7439">
            <w:pPr>
              <w:pStyle w:val="ListParagraph"/>
              <w:ind w:left="0"/>
              <w:rPr>
                <w:lang w:val="en-US"/>
              </w:rPr>
            </w:pPr>
            <w:r w:rsidRPr="000B4728">
              <w:rPr>
                <w:lang w:val="en-US"/>
              </w:rPr>
              <w:t>Ada</w:t>
            </w:r>
          </w:p>
        </w:tc>
        <w:tc>
          <w:tcPr>
            <w:tcW w:w="4148" w:type="dxa"/>
            <w:vAlign w:val="center"/>
          </w:tcPr>
          <w:p w14:paraId="7E58D3E0" w14:textId="3A6907AC" w:rsidR="00ED7439" w:rsidRDefault="00ED7439" w:rsidP="00ED7439">
            <w:pPr>
              <w:pStyle w:val="ListParagraph"/>
              <w:ind w:left="0"/>
              <w:rPr>
                <w:lang w:val="en-US"/>
              </w:rPr>
            </w:pPr>
            <w:r w:rsidRPr="000B4728">
              <w:rPr>
                <w:lang w:val="en-US"/>
              </w:rPr>
              <w:t>NULL</w:t>
            </w:r>
          </w:p>
        </w:tc>
      </w:tr>
      <w:tr w:rsidR="00ED7439" w14:paraId="5C570301" w14:textId="77777777" w:rsidTr="00ED7439">
        <w:tc>
          <w:tcPr>
            <w:tcW w:w="4148" w:type="dxa"/>
            <w:vAlign w:val="center"/>
          </w:tcPr>
          <w:p w14:paraId="665205E1" w14:textId="6A582387" w:rsidR="00ED7439" w:rsidRDefault="00ED7439" w:rsidP="00ED7439">
            <w:pPr>
              <w:pStyle w:val="ListParagraph"/>
              <w:ind w:left="0"/>
              <w:rPr>
                <w:lang w:val="en-US"/>
              </w:rPr>
            </w:pPr>
            <w:r w:rsidRPr="000B4728">
              <w:rPr>
                <w:lang w:val="en-US"/>
              </w:rPr>
              <w:t>Musa</w:t>
            </w:r>
          </w:p>
        </w:tc>
        <w:tc>
          <w:tcPr>
            <w:tcW w:w="4148" w:type="dxa"/>
            <w:vAlign w:val="center"/>
          </w:tcPr>
          <w:p w14:paraId="73B8856B" w14:textId="5257EE46" w:rsidR="00ED7439" w:rsidRDefault="00ED7439" w:rsidP="00ED7439">
            <w:pPr>
              <w:pStyle w:val="ListParagraph"/>
              <w:ind w:left="0"/>
              <w:rPr>
                <w:lang w:val="en-US"/>
              </w:rPr>
            </w:pPr>
            <w:r w:rsidRPr="000B4728">
              <w:rPr>
                <w:lang w:val="en-US"/>
              </w:rPr>
              <w:t>Engine Oil</w:t>
            </w:r>
          </w:p>
        </w:tc>
      </w:tr>
    </w:tbl>
    <w:p w14:paraId="20F48A2C" w14:textId="77777777" w:rsidR="00ED7439" w:rsidRPr="000B4728" w:rsidRDefault="00ED7439" w:rsidP="00ED7439">
      <w:pPr>
        <w:pStyle w:val="ListParagraph"/>
        <w:rPr>
          <w:lang w:val="en-US"/>
        </w:rPr>
      </w:pPr>
    </w:p>
    <w:p w14:paraId="48FFD45E" w14:textId="77777777" w:rsidR="000B4728" w:rsidRPr="00ED7439" w:rsidRDefault="000B4728" w:rsidP="00ED7439">
      <w:pPr>
        <w:pStyle w:val="ListParagraph"/>
        <w:numPr>
          <w:ilvl w:val="0"/>
          <w:numId w:val="48"/>
        </w:numPr>
        <w:rPr>
          <w:lang w:val="en-US"/>
        </w:rPr>
      </w:pPr>
      <w:r w:rsidRPr="00ED7439">
        <w:rPr>
          <w:b/>
          <w:bCs/>
          <w:lang w:val="en-US"/>
        </w:rPr>
        <w:t>Explanation:</w:t>
      </w:r>
      <w:r w:rsidRPr="00ED7439">
        <w:rPr>
          <w:lang w:val="en-US"/>
        </w:rPr>
        <w:br/>
        <w:t>Everyone from the Customers table shows up. Ada is included, even though she didn’t order anything.</w:t>
      </w:r>
    </w:p>
    <w:p w14:paraId="1982EE72" w14:textId="52BF49FC" w:rsidR="000B4728" w:rsidRPr="000B4728" w:rsidRDefault="000B4728" w:rsidP="00ED7439">
      <w:pPr>
        <w:pStyle w:val="ListParagraph"/>
        <w:rPr>
          <w:lang w:val="en-US"/>
        </w:rPr>
      </w:pPr>
    </w:p>
    <w:p w14:paraId="4F025A8A" w14:textId="20B6F896" w:rsidR="000B4728" w:rsidRPr="000B4728" w:rsidRDefault="000B4728" w:rsidP="000B4728">
      <w:pPr>
        <w:pStyle w:val="ListParagraph"/>
        <w:numPr>
          <w:ilvl w:val="0"/>
          <w:numId w:val="37"/>
        </w:numPr>
        <w:rPr>
          <w:b/>
          <w:bCs/>
          <w:lang w:val="en-US"/>
        </w:rPr>
      </w:pPr>
      <w:r w:rsidRPr="000B4728">
        <w:rPr>
          <w:b/>
          <w:bCs/>
          <w:lang w:val="en-US"/>
        </w:rPr>
        <w:t>RIGHT JOIN (or RIGHT OUTER JOIN)</w:t>
      </w:r>
    </w:p>
    <w:p w14:paraId="285832C8" w14:textId="77777777" w:rsidR="000B4728" w:rsidRPr="00ED7439" w:rsidRDefault="000B4728" w:rsidP="00ED7439">
      <w:pPr>
        <w:pStyle w:val="ListParagraph"/>
        <w:numPr>
          <w:ilvl w:val="0"/>
          <w:numId w:val="48"/>
        </w:numPr>
        <w:rPr>
          <w:lang w:val="en-US"/>
        </w:rPr>
      </w:pPr>
      <w:r w:rsidRPr="00ED7439">
        <w:rPr>
          <w:b/>
          <w:bCs/>
          <w:lang w:val="en-US"/>
        </w:rPr>
        <w:t>What it does:</w:t>
      </w:r>
      <w:r w:rsidRPr="00ED7439">
        <w:rPr>
          <w:lang w:val="en-US"/>
        </w:rPr>
        <w:br/>
        <w:t xml:space="preserve">Returns all rows from the right (second) table, and </w:t>
      </w:r>
      <w:proofErr w:type="gramStart"/>
      <w:r w:rsidRPr="00ED7439">
        <w:rPr>
          <w:lang w:val="en-US"/>
        </w:rPr>
        <w:t>the matching</w:t>
      </w:r>
      <w:proofErr w:type="gramEnd"/>
      <w:r w:rsidRPr="00ED7439">
        <w:rPr>
          <w:lang w:val="en-US"/>
        </w:rPr>
        <w:t xml:space="preserve"> rows from the left table.</w:t>
      </w:r>
    </w:p>
    <w:p w14:paraId="5AA0E38B" w14:textId="77777777" w:rsidR="000B4728" w:rsidRPr="000B4728" w:rsidRDefault="000B4728" w:rsidP="00ED7439">
      <w:pPr>
        <w:pStyle w:val="ListParagraph"/>
        <w:rPr>
          <w:lang w:val="en-US"/>
        </w:rPr>
      </w:pPr>
      <w:r w:rsidRPr="000B4728">
        <w:rPr>
          <w:b/>
          <w:bCs/>
          <w:lang w:val="en-US"/>
        </w:rPr>
        <w:t>Query:</w:t>
      </w:r>
    </w:p>
    <w:p w14:paraId="26FE0E90" w14:textId="77777777" w:rsidR="000B4728" w:rsidRPr="000B4728" w:rsidRDefault="000B4728" w:rsidP="00ED7439">
      <w:pPr>
        <w:pStyle w:val="ListParagraph"/>
        <w:rPr>
          <w:lang w:val="en-US"/>
        </w:rPr>
      </w:pPr>
      <w:r w:rsidRPr="000B4728">
        <w:rPr>
          <w:lang w:val="en-US"/>
        </w:rPr>
        <w:t xml:space="preserve">SELECT </w:t>
      </w:r>
      <w:proofErr w:type="spellStart"/>
      <w:r w:rsidRPr="000B4728">
        <w:rPr>
          <w:lang w:val="en-US"/>
        </w:rPr>
        <w:t>Customers.Name</w:t>
      </w:r>
      <w:proofErr w:type="spellEnd"/>
      <w:r w:rsidRPr="000B4728">
        <w:rPr>
          <w:lang w:val="en-US"/>
        </w:rPr>
        <w:t xml:space="preserve">, </w:t>
      </w:r>
      <w:proofErr w:type="spellStart"/>
      <w:r w:rsidRPr="000B4728">
        <w:rPr>
          <w:lang w:val="en-US"/>
        </w:rPr>
        <w:t>Orders.Product</w:t>
      </w:r>
      <w:proofErr w:type="spellEnd"/>
    </w:p>
    <w:p w14:paraId="7B816581" w14:textId="77777777" w:rsidR="000B4728" w:rsidRPr="000B4728" w:rsidRDefault="000B4728" w:rsidP="00ED7439">
      <w:pPr>
        <w:pStyle w:val="ListParagraph"/>
        <w:rPr>
          <w:lang w:val="en-US"/>
        </w:rPr>
      </w:pPr>
      <w:r w:rsidRPr="000B4728">
        <w:rPr>
          <w:lang w:val="en-US"/>
        </w:rPr>
        <w:t>FROM Customers</w:t>
      </w:r>
    </w:p>
    <w:p w14:paraId="2E1FF2BC" w14:textId="6FDDD994" w:rsidR="000B4728" w:rsidRPr="000B4728" w:rsidRDefault="000B4728" w:rsidP="00ED7439">
      <w:pPr>
        <w:pStyle w:val="ListParagraph"/>
        <w:rPr>
          <w:lang w:val="en-US"/>
        </w:rPr>
      </w:pPr>
      <w:r w:rsidRPr="000B4728">
        <w:rPr>
          <w:lang w:val="en-US"/>
        </w:rPr>
        <w:t xml:space="preserve">RIGHT JOIN Orders ON </w:t>
      </w:r>
      <w:proofErr w:type="spellStart"/>
      <w:r w:rsidRPr="000B4728">
        <w:rPr>
          <w:lang w:val="en-US"/>
        </w:rPr>
        <w:t>Customers.CustomerID</w:t>
      </w:r>
      <w:proofErr w:type="spellEnd"/>
      <w:r w:rsidRPr="000B4728">
        <w:rPr>
          <w:lang w:val="en-US"/>
        </w:rPr>
        <w:t xml:space="preserve"> = </w:t>
      </w:r>
      <w:proofErr w:type="spellStart"/>
      <w:r w:rsidRPr="000B4728">
        <w:rPr>
          <w:lang w:val="en-US"/>
        </w:rPr>
        <w:t>Orders.CustomerID</w:t>
      </w:r>
      <w:proofErr w:type="spellEnd"/>
      <w:r w:rsidRPr="000B4728">
        <w:rPr>
          <w:lang w:val="en-US"/>
        </w:rPr>
        <w:t>;</w:t>
      </w:r>
    </w:p>
    <w:p w14:paraId="56FFD953" w14:textId="77777777" w:rsidR="00ED7439" w:rsidRDefault="00ED7439" w:rsidP="00ED7439">
      <w:pPr>
        <w:pStyle w:val="ListParagraph"/>
        <w:rPr>
          <w:b/>
          <w:bCs/>
          <w:lang w:val="en-US"/>
        </w:rPr>
      </w:pPr>
    </w:p>
    <w:p w14:paraId="1AAFED4B" w14:textId="2F39C9CF" w:rsidR="000B4728" w:rsidRDefault="000B4728" w:rsidP="00ED7439">
      <w:pPr>
        <w:pStyle w:val="ListParagraph"/>
        <w:rPr>
          <w:b/>
          <w:bCs/>
          <w:lang w:val="en-US"/>
        </w:rPr>
      </w:pPr>
      <w:r w:rsidRPr="000B4728">
        <w:rPr>
          <w:b/>
          <w:bCs/>
          <w:lang w:val="en-US"/>
        </w:rPr>
        <w:t>Result: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ED7439" w14:paraId="38DA3F9E" w14:textId="77777777" w:rsidTr="00ED7439">
        <w:tc>
          <w:tcPr>
            <w:tcW w:w="4148" w:type="dxa"/>
            <w:vAlign w:val="center"/>
          </w:tcPr>
          <w:p w14:paraId="05FFC5F1" w14:textId="51008E06" w:rsidR="00ED7439" w:rsidRDefault="00ED7439" w:rsidP="00ED7439">
            <w:pPr>
              <w:pStyle w:val="ListParagraph"/>
              <w:ind w:left="0"/>
              <w:rPr>
                <w:lang w:val="en-US"/>
              </w:rPr>
            </w:pPr>
            <w:r w:rsidRPr="000B4728">
              <w:rPr>
                <w:b/>
                <w:bCs/>
                <w:lang w:val="en-US"/>
              </w:rPr>
              <w:t>Name</w:t>
            </w:r>
          </w:p>
        </w:tc>
        <w:tc>
          <w:tcPr>
            <w:tcW w:w="4148" w:type="dxa"/>
            <w:vAlign w:val="center"/>
          </w:tcPr>
          <w:p w14:paraId="4059615A" w14:textId="1D554E27" w:rsidR="00ED7439" w:rsidRDefault="00ED7439" w:rsidP="00ED7439">
            <w:pPr>
              <w:pStyle w:val="ListParagraph"/>
              <w:ind w:left="0"/>
              <w:rPr>
                <w:lang w:val="en-US"/>
              </w:rPr>
            </w:pPr>
            <w:r w:rsidRPr="000B4728">
              <w:rPr>
                <w:b/>
                <w:bCs/>
                <w:lang w:val="en-US"/>
              </w:rPr>
              <w:t>Product</w:t>
            </w:r>
          </w:p>
        </w:tc>
      </w:tr>
      <w:tr w:rsidR="00ED7439" w14:paraId="238163CF" w14:textId="77777777" w:rsidTr="00ED7439">
        <w:tc>
          <w:tcPr>
            <w:tcW w:w="4148" w:type="dxa"/>
            <w:vAlign w:val="center"/>
          </w:tcPr>
          <w:p w14:paraId="50769517" w14:textId="6CA3FD11" w:rsidR="00ED7439" w:rsidRDefault="00ED7439" w:rsidP="00ED7439">
            <w:pPr>
              <w:pStyle w:val="ListParagraph"/>
              <w:ind w:left="0"/>
              <w:rPr>
                <w:lang w:val="en-US"/>
              </w:rPr>
            </w:pPr>
            <w:r w:rsidRPr="000B4728">
              <w:rPr>
                <w:lang w:val="en-US"/>
              </w:rPr>
              <w:t>James</w:t>
            </w:r>
          </w:p>
        </w:tc>
        <w:tc>
          <w:tcPr>
            <w:tcW w:w="4148" w:type="dxa"/>
            <w:vAlign w:val="center"/>
          </w:tcPr>
          <w:p w14:paraId="70427F79" w14:textId="6A305947" w:rsidR="00ED7439" w:rsidRDefault="00ED7439" w:rsidP="00ED7439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0B4728">
              <w:rPr>
                <w:lang w:val="en-US"/>
              </w:rPr>
              <w:t>Tyres</w:t>
            </w:r>
            <w:proofErr w:type="spellEnd"/>
          </w:p>
        </w:tc>
      </w:tr>
      <w:tr w:rsidR="00ED7439" w14:paraId="1FC643D2" w14:textId="77777777" w:rsidTr="00ED7439">
        <w:tc>
          <w:tcPr>
            <w:tcW w:w="4148" w:type="dxa"/>
            <w:vAlign w:val="center"/>
          </w:tcPr>
          <w:p w14:paraId="1D98AC56" w14:textId="5BDDEC68" w:rsidR="00ED7439" w:rsidRDefault="00ED7439" w:rsidP="00ED7439">
            <w:pPr>
              <w:pStyle w:val="ListParagraph"/>
              <w:ind w:left="0"/>
              <w:rPr>
                <w:lang w:val="en-US"/>
              </w:rPr>
            </w:pPr>
            <w:r w:rsidRPr="000B4728">
              <w:rPr>
                <w:lang w:val="en-US"/>
              </w:rPr>
              <w:t>Musa</w:t>
            </w:r>
          </w:p>
        </w:tc>
        <w:tc>
          <w:tcPr>
            <w:tcW w:w="4148" w:type="dxa"/>
            <w:vAlign w:val="center"/>
          </w:tcPr>
          <w:p w14:paraId="051829E0" w14:textId="6BC33608" w:rsidR="00ED7439" w:rsidRDefault="00ED7439" w:rsidP="00ED7439">
            <w:pPr>
              <w:pStyle w:val="ListParagraph"/>
              <w:ind w:left="0"/>
              <w:rPr>
                <w:lang w:val="en-US"/>
              </w:rPr>
            </w:pPr>
            <w:r w:rsidRPr="000B4728">
              <w:rPr>
                <w:lang w:val="en-US"/>
              </w:rPr>
              <w:t>Engine Oil</w:t>
            </w:r>
          </w:p>
        </w:tc>
      </w:tr>
      <w:tr w:rsidR="00ED7439" w14:paraId="6B481B45" w14:textId="77777777" w:rsidTr="00ED7439">
        <w:tc>
          <w:tcPr>
            <w:tcW w:w="4148" w:type="dxa"/>
            <w:vAlign w:val="center"/>
          </w:tcPr>
          <w:p w14:paraId="6BA793EF" w14:textId="3AFCD275" w:rsidR="00ED7439" w:rsidRDefault="00ED7439" w:rsidP="00ED7439">
            <w:pPr>
              <w:pStyle w:val="ListParagraph"/>
              <w:ind w:left="0"/>
              <w:rPr>
                <w:lang w:val="en-US"/>
              </w:rPr>
            </w:pPr>
            <w:r w:rsidRPr="000B4728">
              <w:rPr>
                <w:lang w:val="en-US"/>
              </w:rPr>
              <w:t>NULL</w:t>
            </w:r>
          </w:p>
        </w:tc>
        <w:tc>
          <w:tcPr>
            <w:tcW w:w="4148" w:type="dxa"/>
            <w:vAlign w:val="center"/>
          </w:tcPr>
          <w:p w14:paraId="16E32B71" w14:textId="1022AE98" w:rsidR="00ED7439" w:rsidRDefault="00ED7439" w:rsidP="00ED7439">
            <w:pPr>
              <w:pStyle w:val="ListParagraph"/>
              <w:ind w:left="0"/>
              <w:rPr>
                <w:lang w:val="en-US"/>
              </w:rPr>
            </w:pPr>
            <w:r w:rsidRPr="000B4728">
              <w:rPr>
                <w:lang w:val="en-US"/>
              </w:rPr>
              <w:t>Battery</w:t>
            </w:r>
          </w:p>
        </w:tc>
      </w:tr>
    </w:tbl>
    <w:p w14:paraId="4C3AD45C" w14:textId="77777777" w:rsidR="00ED7439" w:rsidRPr="000B4728" w:rsidRDefault="00ED7439" w:rsidP="00ED7439">
      <w:pPr>
        <w:pStyle w:val="ListParagraph"/>
        <w:rPr>
          <w:lang w:val="en-US"/>
        </w:rPr>
      </w:pPr>
    </w:p>
    <w:p w14:paraId="52E054D6" w14:textId="77777777" w:rsidR="000B4728" w:rsidRPr="00ED7439" w:rsidRDefault="000B4728" w:rsidP="00ED7439">
      <w:pPr>
        <w:pStyle w:val="ListParagraph"/>
        <w:numPr>
          <w:ilvl w:val="0"/>
          <w:numId w:val="48"/>
        </w:numPr>
        <w:rPr>
          <w:lang w:val="en-US"/>
        </w:rPr>
      </w:pPr>
      <w:r w:rsidRPr="00ED7439">
        <w:rPr>
          <w:b/>
          <w:bCs/>
          <w:lang w:val="en-US"/>
        </w:rPr>
        <w:t>Explanation:</w:t>
      </w:r>
      <w:r w:rsidRPr="00ED7439">
        <w:rPr>
          <w:lang w:val="en-US"/>
        </w:rPr>
        <w:br/>
        <w:t>Everyone from the Orders table shows up. The order for customer ID 4 doesn’t match anyone, so the Name is NULL.</w:t>
      </w:r>
    </w:p>
    <w:p w14:paraId="032364CC" w14:textId="63A42DFC" w:rsidR="000B4728" w:rsidRPr="000B4728" w:rsidRDefault="000B4728" w:rsidP="00ED7439">
      <w:pPr>
        <w:pStyle w:val="ListParagraph"/>
        <w:rPr>
          <w:lang w:val="en-US"/>
        </w:rPr>
      </w:pPr>
    </w:p>
    <w:p w14:paraId="7FDE8B6C" w14:textId="06FAE277" w:rsidR="000B4728" w:rsidRPr="000B4728" w:rsidRDefault="000B4728" w:rsidP="000B4728">
      <w:pPr>
        <w:pStyle w:val="ListParagraph"/>
        <w:numPr>
          <w:ilvl w:val="0"/>
          <w:numId w:val="37"/>
        </w:numPr>
        <w:rPr>
          <w:b/>
          <w:bCs/>
          <w:lang w:val="en-US"/>
        </w:rPr>
      </w:pPr>
      <w:r w:rsidRPr="000B4728">
        <w:rPr>
          <w:b/>
          <w:bCs/>
          <w:lang w:val="en-US"/>
        </w:rPr>
        <w:t xml:space="preserve"> CROSS JOIN</w:t>
      </w:r>
    </w:p>
    <w:p w14:paraId="1797999D" w14:textId="77777777" w:rsidR="000B4728" w:rsidRDefault="000B4728" w:rsidP="00ED7439">
      <w:pPr>
        <w:pStyle w:val="ListParagraph"/>
        <w:numPr>
          <w:ilvl w:val="0"/>
          <w:numId w:val="48"/>
        </w:numPr>
        <w:rPr>
          <w:lang w:val="en-US"/>
        </w:rPr>
      </w:pPr>
      <w:r w:rsidRPr="00ED7439">
        <w:rPr>
          <w:b/>
          <w:bCs/>
          <w:lang w:val="en-US"/>
        </w:rPr>
        <w:lastRenderedPageBreak/>
        <w:t>What it does:</w:t>
      </w:r>
      <w:r w:rsidRPr="00ED7439">
        <w:rPr>
          <w:lang w:val="en-US"/>
        </w:rPr>
        <w:br/>
        <w:t xml:space="preserve">Returns every combination of rows between two tables. This is called a </w:t>
      </w:r>
      <w:r w:rsidRPr="00ED7439">
        <w:rPr>
          <w:b/>
          <w:bCs/>
          <w:lang w:val="en-US"/>
        </w:rPr>
        <w:t>Cartesian product</w:t>
      </w:r>
      <w:r w:rsidRPr="00ED7439">
        <w:rPr>
          <w:lang w:val="en-US"/>
        </w:rPr>
        <w:t>.</w:t>
      </w:r>
    </w:p>
    <w:p w14:paraId="489BA61B" w14:textId="77777777" w:rsidR="00ED7439" w:rsidRPr="00ED7439" w:rsidRDefault="00ED7439" w:rsidP="00ED7439">
      <w:pPr>
        <w:pStyle w:val="ListParagraph"/>
        <w:rPr>
          <w:lang w:val="en-US"/>
        </w:rPr>
      </w:pPr>
    </w:p>
    <w:p w14:paraId="39660954" w14:textId="1E324F30" w:rsidR="00ED7439" w:rsidRPr="00ED7439" w:rsidRDefault="000B4728" w:rsidP="00ED7439">
      <w:pPr>
        <w:pStyle w:val="ListParagraph"/>
        <w:numPr>
          <w:ilvl w:val="0"/>
          <w:numId w:val="48"/>
        </w:numPr>
        <w:rPr>
          <w:lang w:val="en-US"/>
        </w:rPr>
      </w:pPr>
      <w:r w:rsidRPr="00ED7439">
        <w:rPr>
          <w:b/>
          <w:bCs/>
          <w:lang w:val="en-US"/>
        </w:rPr>
        <w:t>Example Scenario:</w:t>
      </w:r>
      <w:r w:rsidRPr="00ED7439">
        <w:rPr>
          <w:lang w:val="en-US"/>
        </w:rPr>
        <w:br/>
      </w:r>
      <w:r w:rsidRPr="00ED7439">
        <w:rPr>
          <w:b/>
          <w:bCs/>
          <w:lang w:val="en-US"/>
        </w:rPr>
        <w:t>Colors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ED7439" w14:paraId="50B91781" w14:textId="77777777" w:rsidTr="00ED7439">
        <w:tc>
          <w:tcPr>
            <w:tcW w:w="4148" w:type="dxa"/>
            <w:vAlign w:val="center"/>
          </w:tcPr>
          <w:p w14:paraId="389C1940" w14:textId="2DA033D1" w:rsidR="00ED7439" w:rsidRDefault="00ED7439" w:rsidP="00ED7439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0B4728">
              <w:rPr>
                <w:b/>
                <w:bCs/>
                <w:lang w:val="en-US"/>
              </w:rPr>
              <w:t>ColorID</w:t>
            </w:r>
            <w:proofErr w:type="spellEnd"/>
          </w:p>
        </w:tc>
        <w:tc>
          <w:tcPr>
            <w:tcW w:w="4148" w:type="dxa"/>
            <w:vAlign w:val="center"/>
          </w:tcPr>
          <w:p w14:paraId="57816D36" w14:textId="75F09324" w:rsidR="00ED7439" w:rsidRDefault="00ED7439" w:rsidP="00ED7439">
            <w:pPr>
              <w:pStyle w:val="ListParagraph"/>
              <w:ind w:left="0"/>
              <w:rPr>
                <w:lang w:val="en-US"/>
              </w:rPr>
            </w:pPr>
            <w:r w:rsidRPr="000B4728">
              <w:rPr>
                <w:b/>
                <w:bCs/>
                <w:lang w:val="en-US"/>
              </w:rPr>
              <w:t>Color</w:t>
            </w:r>
          </w:p>
        </w:tc>
      </w:tr>
      <w:tr w:rsidR="00ED7439" w14:paraId="5D446E95" w14:textId="77777777" w:rsidTr="00ED7439">
        <w:tc>
          <w:tcPr>
            <w:tcW w:w="4148" w:type="dxa"/>
            <w:vAlign w:val="center"/>
          </w:tcPr>
          <w:p w14:paraId="0BCEB9F9" w14:textId="2949D174" w:rsidR="00ED7439" w:rsidRDefault="00ED7439" w:rsidP="00ED7439">
            <w:pPr>
              <w:pStyle w:val="ListParagraph"/>
              <w:ind w:left="0"/>
              <w:rPr>
                <w:lang w:val="en-US"/>
              </w:rPr>
            </w:pPr>
            <w:r w:rsidRPr="000B4728">
              <w:rPr>
                <w:lang w:val="en-US"/>
              </w:rPr>
              <w:t>1</w:t>
            </w:r>
          </w:p>
        </w:tc>
        <w:tc>
          <w:tcPr>
            <w:tcW w:w="4148" w:type="dxa"/>
            <w:vAlign w:val="center"/>
          </w:tcPr>
          <w:p w14:paraId="14C1375D" w14:textId="0FF50EE8" w:rsidR="00ED7439" w:rsidRDefault="00ED7439" w:rsidP="00ED7439">
            <w:pPr>
              <w:pStyle w:val="ListParagraph"/>
              <w:ind w:left="0"/>
              <w:rPr>
                <w:lang w:val="en-US"/>
              </w:rPr>
            </w:pPr>
            <w:r w:rsidRPr="000B4728">
              <w:rPr>
                <w:lang w:val="en-US"/>
              </w:rPr>
              <w:t>Red</w:t>
            </w:r>
          </w:p>
        </w:tc>
      </w:tr>
      <w:tr w:rsidR="00ED7439" w14:paraId="318CC451" w14:textId="77777777" w:rsidTr="00ED7439">
        <w:tc>
          <w:tcPr>
            <w:tcW w:w="4148" w:type="dxa"/>
            <w:vAlign w:val="center"/>
          </w:tcPr>
          <w:p w14:paraId="422A4812" w14:textId="4749A3DC" w:rsidR="00ED7439" w:rsidRDefault="00ED7439" w:rsidP="00ED7439">
            <w:pPr>
              <w:pStyle w:val="ListParagraph"/>
              <w:ind w:left="0"/>
              <w:rPr>
                <w:lang w:val="en-US"/>
              </w:rPr>
            </w:pPr>
            <w:r w:rsidRPr="000B4728">
              <w:rPr>
                <w:lang w:val="en-US"/>
              </w:rPr>
              <w:t>2</w:t>
            </w:r>
          </w:p>
        </w:tc>
        <w:tc>
          <w:tcPr>
            <w:tcW w:w="4148" w:type="dxa"/>
            <w:vAlign w:val="center"/>
          </w:tcPr>
          <w:p w14:paraId="6B1BB13B" w14:textId="6F2016FF" w:rsidR="00ED7439" w:rsidRDefault="00ED7439" w:rsidP="00ED7439">
            <w:pPr>
              <w:pStyle w:val="ListParagraph"/>
              <w:ind w:left="0"/>
              <w:rPr>
                <w:lang w:val="en-US"/>
              </w:rPr>
            </w:pPr>
            <w:r w:rsidRPr="000B4728">
              <w:rPr>
                <w:lang w:val="en-US"/>
              </w:rPr>
              <w:t>Blue</w:t>
            </w:r>
          </w:p>
        </w:tc>
      </w:tr>
    </w:tbl>
    <w:p w14:paraId="1751E7D1" w14:textId="77777777" w:rsidR="00ED7439" w:rsidRPr="00ED7439" w:rsidRDefault="00ED7439" w:rsidP="00ED7439">
      <w:pPr>
        <w:pStyle w:val="ListParagraph"/>
        <w:rPr>
          <w:lang w:val="en-US"/>
        </w:rPr>
      </w:pPr>
    </w:p>
    <w:p w14:paraId="096EB54E" w14:textId="704161CD" w:rsidR="000B4728" w:rsidRPr="000B4728" w:rsidRDefault="000B4728" w:rsidP="00ED7439">
      <w:pPr>
        <w:pStyle w:val="ListParagraph"/>
        <w:rPr>
          <w:lang w:val="en-US"/>
        </w:rPr>
      </w:pPr>
      <w:r w:rsidRPr="000B4728">
        <w:rPr>
          <w:b/>
          <w:bCs/>
          <w:lang w:val="en-US"/>
        </w:rPr>
        <w:t>Sizes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ED7439" w14:paraId="29124939" w14:textId="77777777" w:rsidTr="00ED7439">
        <w:tc>
          <w:tcPr>
            <w:tcW w:w="4148" w:type="dxa"/>
            <w:vAlign w:val="center"/>
          </w:tcPr>
          <w:p w14:paraId="086F704F" w14:textId="2AD9EBF5" w:rsidR="00ED7439" w:rsidRDefault="00ED7439" w:rsidP="00ED7439">
            <w:pPr>
              <w:pStyle w:val="ListParagraph"/>
              <w:ind w:left="0"/>
              <w:rPr>
                <w:b/>
                <w:bCs/>
                <w:lang w:val="en-US"/>
              </w:rPr>
            </w:pPr>
            <w:proofErr w:type="spellStart"/>
            <w:r w:rsidRPr="000B4728">
              <w:rPr>
                <w:b/>
                <w:bCs/>
                <w:lang w:val="en-US"/>
              </w:rPr>
              <w:t>SizeID</w:t>
            </w:r>
            <w:proofErr w:type="spellEnd"/>
          </w:p>
        </w:tc>
        <w:tc>
          <w:tcPr>
            <w:tcW w:w="4148" w:type="dxa"/>
            <w:vAlign w:val="center"/>
          </w:tcPr>
          <w:p w14:paraId="3634493D" w14:textId="053DF2C5" w:rsidR="00ED7439" w:rsidRDefault="00ED7439" w:rsidP="00ED7439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0B4728">
              <w:rPr>
                <w:b/>
                <w:bCs/>
                <w:lang w:val="en-US"/>
              </w:rPr>
              <w:t>Size</w:t>
            </w:r>
          </w:p>
        </w:tc>
      </w:tr>
      <w:tr w:rsidR="00ED7439" w14:paraId="10B4EBF5" w14:textId="77777777" w:rsidTr="00ED7439">
        <w:tc>
          <w:tcPr>
            <w:tcW w:w="4148" w:type="dxa"/>
            <w:vAlign w:val="center"/>
          </w:tcPr>
          <w:p w14:paraId="2CC9019B" w14:textId="34971E19" w:rsidR="00ED7439" w:rsidRDefault="00ED7439" w:rsidP="00ED7439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0B4728">
              <w:rPr>
                <w:lang w:val="en-US"/>
              </w:rPr>
              <w:t>1</w:t>
            </w:r>
          </w:p>
        </w:tc>
        <w:tc>
          <w:tcPr>
            <w:tcW w:w="4148" w:type="dxa"/>
            <w:vAlign w:val="center"/>
          </w:tcPr>
          <w:p w14:paraId="364F64DC" w14:textId="246A7735" w:rsidR="00ED7439" w:rsidRDefault="00ED7439" w:rsidP="00ED7439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0B4728">
              <w:rPr>
                <w:lang w:val="en-US"/>
              </w:rPr>
              <w:t>Small</w:t>
            </w:r>
          </w:p>
        </w:tc>
      </w:tr>
      <w:tr w:rsidR="00ED7439" w14:paraId="20D8C545" w14:textId="77777777" w:rsidTr="00ED7439">
        <w:tc>
          <w:tcPr>
            <w:tcW w:w="4148" w:type="dxa"/>
            <w:vAlign w:val="center"/>
          </w:tcPr>
          <w:p w14:paraId="766C0034" w14:textId="236BE2BB" w:rsidR="00ED7439" w:rsidRDefault="00ED7439" w:rsidP="00ED7439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0B4728">
              <w:rPr>
                <w:lang w:val="en-US"/>
              </w:rPr>
              <w:t>2</w:t>
            </w:r>
          </w:p>
        </w:tc>
        <w:tc>
          <w:tcPr>
            <w:tcW w:w="4148" w:type="dxa"/>
            <w:vAlign w:val="center"/>
          </w:tcPr>
          <w:p w14:paraId="2850C088" w14:textId="7CE5D56E" w:rsidR="00ED7439" w:rsidRDefault="00ED7439" w:rsidP="00ED7439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0B4728">
              <w:rPr>
                <w:lang w:val="en-US"/>
              </w:rPr>
              <w:t>Large</w:t>
            </w:r>
          </w:p>
        </w:tc>
      </w:tr>
    </w:tbl>
    <w:p w14:paraId="423C725A" w14:textId="77777777" w:rsidR="00ED7439" w:rsidRDefault="00ED7439" w:rsidP="00ED7439">
      <w:pPr>
        <w:pStyle w:val="ListParagraph"/>
        <w:rPr>
          <w:b/>
          <w:bCs/>
          <w:lang w:val="en-US"/>
        </w:rPr>
      </w:pPr>
    </w:p>
    <w:p w14:paraId="0EC01F12" w14:textId="6166DD16" w:rsidR="000B4728" w:rsidRPr="000B4728" w:rsidRDefault="000B4728" w:rsidP="00ED7439">
      <w:pPr>
        <w:pStyle w:val="ListParagraph"/>
        <w:rPr>
          <w:lang w:val="en-US"/>
        </w:rPr>
      </w:pPr>
      <w:r w:rsidRPr="000B4728">
        <w:rPr>
          <w:b/>
          <w:bCs/>
          <w:lang w:val="en-US"/>
        </w:rPr>
        <w:t>Query:</w:t>
      </w:r>
    </w:p>
    <w:p w14:paraId="16A1A5E6" w14:textId="77777777" w:rsidR="000B4728" w:rsidRPr="000B4728" w:rsidRDefault="000B4728" w:rsidP="00ED7439">
      <w:pPr>
        <w:pStyle w:val="ListParagraph"/>
        <w:rPr>
          <w:lang w:val="en-US"/>
        </w:rPr>
      </w:pPr>
      <w:r w:rsidRPr="000B4728">
        <w:rPr>
          <w:lang w:val="en-US"/>
        </w:rPr>
        <w:t xml:space="preserve">SELECT </w:t>
      </w:r>
      <w:proofErr w:type="spellStart"/>
      <w:r w:rsidRPr="000B4728">
        <w:rPr>
          <w:lang w:val="en-US"/>
        </w:rPr>
        <w:t>Colors.Color</w:t>
      </w:r>
      <w:proofErr w:type="spellEnd"/>
      <w:r w:rsidRPr="000B4728">
        <w:rPr>
          <w:lang w:val="en-US"/>
        </w:rPr>
        <w:t xml:space="preserve">, </w:t>
      </w:r>
      <w:proofErr w:type="spellStart"/>
      <w:r w:rsidRPr="000B4728">
        <w:rPr>
          <w:lang w:val="en-US"/>
        </w:rPr>
        <w:t>Sizes.Size</w:t>
      </w:r>
      <w:proofErr w:type="spellEnd"/>
    </w:p>
    <w:p w14:paraId="52662EB0" w14:textId="77777777" w:rsidR="000B4728" w:rsidRPr="000B4728" w:rsidRDefault="000B4728" w:rsidP="00ED7439">
      <w:pPr>
        <w:pStyle w:val="ListParagraph"/>
        <w:rPr>
          <w:lang w:val="en-US"/>
        </w:rPr>
      </w:pPr>
      <w:r w:rsidRPr="000B4728">
        <w:rPr>
          <w:lang w:val="en-US"/>
        </w:rPr>
        <w:t>FROM Colors</w:t>
      </w:r>
    </w:p>
    <w:p w14:paraId="3519F060" w14:textId="77777777" w:rsidR="000B4728" w:rsidRPr="000B4728" w:rsidRDefault="000B4728" w:rsidP="00ED7439">
      <w:pPr>
        <w:pStyle w:val="ListParagraph"/>
        <w:rPr>
          <w:lang w:val="en-US"/>
        </w:rPr>
      </w:pPr>
      <w:r w:rsidRPr="000B4728">
        <w:rPr>
          <w:lang w:val="en-US"/>
        </w:rPr>
        <w:t>CROSS JOIN Sizes;</w:t>
      </w:r>
    </w:p>
    <w:p w14:paraId="37315270" w14:textId="77777777" w:rsidR="00ED7439" w:rsidRDefault="00ED7439" w:rsidP="00ED7439">
      <w:pPr>
        <w:pStyle w:val="ListParagraph"/>
        <w:rPr>
          <w:b/>
          <w:bCs/>
          <w:lang w:val="en-US"/>
        </w:rPr>
      </w:pPr>
    </w:p>
    <w:p w14:paraId="723FD8B2" w14:textId="00014B1F" w:rsidR="00ED7439" w:rsidRPr="00ED7439" w:rsidRDefault="000B4728" w:rsidP="00ED7439">
      <w:pPr>
        <w:pStyle w:val="ListParagraph"/>
        <w:rPr>
          <w:b/>
          <w:bCs/>
          <w:lang w:val="en-US"/>
        </w:rPr>
      </w:pPr>
      <w:r w:rsidRPr="000B4728">
        <w:rPr>
          <w:b/>
          <w:bCs/>
          <w:lang w:val="en-US"/>
        </w:rPr>
        <w:t>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ED7439" w14:paraId="3D15C32A" w14:textId="77777777" w:rsidTr="00ED7439">
        <w:tc>
          <w:tcPr>
            <w:tcW w:w="4148" w:type="dxa"/>
            <w:vAlign w:val="center"/>
          </w:tcPr>
          <w:p w14:paraId="58F05736" w14:textId="1CB5BD3C" w:rsidR="00ED7439" w:rsidRDefault="00ED7439" w:rsidP="00ED7439">
            <w:pPr>
              <w:pStyle w:val="ListParagraph"/>
              <w:ind w:left="0"/>
              <w:rPr>
                <w:lang w:val="en-US"/>
              </w:rPr>
            </w:pPr>
            <w:r w:rsidRPr="000B4728">
              <w:rPr>
                <w:b/>
                <w:bCs/>
                <w:lang w:val="en-US"/>
              </w:rPr>
              <w:t>Color</w:t>
            </w:r>
          </w:p>
        </w:tc>
        <w:tc>
          <w:tcPr>
            <w:tcW w:w="4148" w:type="dxa"/>
            <w:vAlign w:val="center"/>
          </w:tcPr>
          <w:p w14:paraId="174E9779" w14:textId="03295FAC" w:rsidR="00ED7439" w:rsidRDefault="00ED7439" w:rsidP="00ED7439">
            <w:pPr>
              <w:pStyle w:val="ListParagraph"/>
              <w:ind w:left="0"/>
              <w:rPr>
                <w:lang w:val="en-US"/>
              </w:rPr>
            </w:pPr>
            <w:r w:rsidRPr="000B4728">
              <w:rPr>
                <w:b/>
                <w:bCs/>
                <w:lang w:val="en-US"/>
              </w:rPr>
              <w:t>Size</w:t>
            </w:r>
          </w:p>
        </w:tc>
      </w:tr>
      <w:tr w:rsidR="00ED7439" w14:paraId="5173B875" w14:textId="77777777" w:rsidTr="00ED7439">
        <w:tc>
          <w:tcPr>
            <w:tcW w:w="4148" w:type="dxa"/>
            <w:vAlign w:val="center"/>
          </w:tcPr>
          <w:p w14:paraId="06ED03AB" w14:textId="6547F7CA" w:rsidR="00ED7439" w:rsidRDefault="00ED7439" w:rsidP="00ED7439">
            <w:pPr>
              <w:pStyle w:val="ListParagraph"/>
              <w:ind w:left="0"/>
              <w:rPr>
                <w:lang w:val="en-US"/>
              </w:rPr>
            </w:pPr>
            <w:r w:rsidRPr="000B4728">
              <w:rPr>
                <w:lang w:val="en-US"/>
              </w:rPr>
              <w:t>Red</w:t>
            </w:r>
          </w:p>
        </w:tc>
        <w:tc>
          <w:tcPr>
            <w:tcW w:w="4148" w:type="dxa"/>
            <w:vAlign w:val="center"/>
          </w:tcPr>
          <w:p w14:paraId="4DB26FB1" w14:textId="14F9E3F8" w:rsidR="00ED7439" w:rsidRDefault="00ED7439" w:rsidP="00ED7439">
            <w:pPr>
              <w:pStyle w:val="ListParagraph"/>
              <w:ind w:left="0"/>
              <w:rPr>
                <w:lang w:val="en-US"/>
              </w:rPr>
            </w:pPr>
            <w:r w:rsidRPr="000B4728">
              <w:rPr>
                <w:lang w:val="en-US"/>
              </w:rPr>
              <w:t>Small</w:t>
            </w:r>
          </w:p>
        </w:tc>
      </w:tr>
      <w:tr w:rsidR="00ED7439" w14:paraId="123A19B4" w14:textId="77777777" w:rsidTr="00ED7439">
        <w:tc>
          <w:tcPr>
            <w:tcW w:w="4148" w:type="dxa"/>
            <w:vAlign w:val="center"/>
          </w:tcPr>
          <w:p w14:paraId="5F785491" w14:textId="51AB5492" w:rsidR="00ED7439" w:rsidRDefault="00ED7439" w:rsidP="00ED7439">
            <w:pPr>
              <w:pStyle w:val="ListParagraph"/>
              <w:ind w:left="0"/>
              <w:rPr>
                <w:lang w:val="en-US"/>
              </w:rPr>
            </w:pPr>
            <w:r w:rsidRPr="000B4728">
              <w:rPr>
                <w:lang w:val="en-US"/>
              </w:rPr>
              <w:t>Red</w:t>
            </w:r>
          </w:p>
        </w:tc>
        <w:tc>
          <w:tcPr>
            <w:tcW w:w="4148" w:type="dxa"/>
            <w:vAlign w:val="center"/>
          </w:tcPr>
          <w:p w14:paraId="26512661" w14:textId="34D836B6" w:rsidR="00ED7439" w:rsidRDefault="00ED7439" w:rsidP="00ED7439">
            <w:pPr>
              <w:pStyle w:val="ListParagraph"/>
              <w:ind w:left="0"/>
              <w:rPr>
                <w:lang w:val="en-US"/>
              </w:rPr>
            </w:pPr>
            <w:r w:rsidRPr="000B4728">
              <w:rPr>
                <w:lang w:val="en-US"/>
              </w:rPr>
              <w:t>Large</w:t>
            </w:r>
          </w:p>
        </w:tc>
      </w:tr>
      <w:tr w:rsidR="00ED7439" w14:paraId="062211BB" w14:textId="77777777" w:rsidTr="00ED7439">
        <w:tc>
          <w:tcPr>
            <w:tcW w:w="4148" w:type="dxa"/>
            <w:vAlign w:val="center"/>
          </w:tcPr>
          <w:p w14:paraId="59F8C649" w14:textId="65B7BD81" w:rsidR="00ED7439" w:rsidRDefault="00ED7439" w:rsidP="00ED7439">
            <w:pPr>
              <w:pStyle w:val="ListParagraph"/>
              <w:ind w:left="0"/>
              <w:rPr>
                <w:lang w:val="en-US"/>
              </w:rPr>
            </w:pPr>
            <w:r w:rsidRPr="000B4728">
              <w:rPr>
                <w:lang w:val="en-US"/>
              </w:rPr>
              <w:t>Blue</w:t>
            </w:r>
          </w:p>
        </w:tc>
        <w:tc>
          <w:tcPr>
            <w:tcW w:w="4148" w:type="dxa"/>
            <w:vAlign w:val="center"/>
          </w:tcPr>
          <w:p w14:paraId="37DBCBB1" w14:textId="54EDF273" w:rsidR="00ED7439" w:rsidRDefault="00ED7439" w:rsidP="00ED7439">
            <w:pPr>
              <w:pStyle w:val="ListParagraph"/>
              <w:ind w:left="0"/>
              <w:rPr>
                <w:lang w:val="en-US"/>
              </w:rPr>
            </w:pPr>
            <w:r w:rsidRPr="000B4728">
              <w:rPr>
                <w:lang w:val="en-US"/>
              </w:rPr>
              <w:t>Small</w:t>
            </w:r>
          </w:p>
        </w:tc>
      </w:tr>
      <w:tr w:rsidR="00ED7439" w14:paraId="297BE303" w14:textId="77777777" w:rsidTr="00ED7439">
        <w:tc>
          <w:tcPr>
            <w:tcW w:w="4148" w:type="dxa"/>
            <w:vAlign w:val="center"/>
          </w:tcPr>
          <w:p w14:paraId="640EF0E6" w14:textId="477B17E5" w:rsidR="00ED7439" w:rsidRDefault="00ED7439" w:rsidP="00ED7439">
            <w:pPr>
              <w:pStyle w:val="ListParagraph"/>
              <w:ind w:left="0"/>
              <w:rPr>
                <w:lang w:val="en-US"/>
              </w:rPr>
            </w:pPr>
            <w:r w:rsidRPr="000B4728">
              <w:rPr>
                <w:lang w:val="en-US"/>
              </w:rPr>
              <w:t>Blue</w:t>
            </w:r>
          </w:p>
        </w:tc>
        <w:tc>
          <w:tcPr>
            <w:tcW w:w="4148" w:type="dxa"/>
            <w:vAlign w:val="center"/>
          </w:tcPr>
          <w:p w14:paraId="2C3C89B6" w14:textId="5850782B" w:rsidR="00ED7439" w:rsidRDefault="00ED7439" w:rsidP="00ED7439">
            <w:pPr>
              <w:pStyle w:val="ListParagraph"/>
              <w:ind w:left="0"/>
              <w:rPr>
                <w:lang w:val="en-US"/>
              </w:rPr>
            </w:pPr>
            <w:r w:rsidRPr="000B4728">
              <w:rPr>
                <w:lang w:val="en-US"/>
              </w:rPr>
              <w:t>Large</w:t>
            </w:r>
          </w:p>
        </w:tc>
      </w:tr>
    </w:tbl>
    <w:p w14:paraId="1E09344A" w14:textId="77777777" w:rsidR="00ED7439" w:rsidRPr="000B4728" w:rsidRDefault="00ED7439" w:rsidP="00ED7439">
      <w:pPr>
        <w:pStyle w:val="ListParagraph"/>
        <w:rPr>
          <w:lang w:val="en-US"/>
        </w:rPr>
      </w:pPr>
    </w:p>
    <w:p w14:paraId="40DEBB48" w14:textId="77777777" w:rsidR="000B4728" w:rsidRPr="00ED7439" w:rsidRDefault="000B4728" w:rsidP="00ED7439">
      <w:pPr>
        <w:pStyle w:val="ListParagraph"/>
        <w:numPr>
          <w:ilvl w:val="0"/>
          <w:numId w:val="49"/>
        </w:numPr>
        <w:rPr>
          <w:lang w:val="en-US"/>
        </w:rPr>
      </w:pPr>
      <w:r w:rsidRPr="00ED7439">
        <w:rPr>
          <w:b/>
          <w:bCs/>
          <w:lang w:val="en-US"/>
        </w:rPr>
        <w:t>Explanation:</w:t>
      </w:r>
      <w:r w:rsidRPr="00ED7439">
        <w:rPr>
          <w:lang w:val="en-US"/>
        </w:rPr>
        <w:br/>
        <w:t>Every color is paired with every size.</w:t>
      </w:r>
    </w:p>
    <w:p w14:paraId="3BC39E16" w14:textId="4CAB8F92" w:rsidR="000B4728" w:rsidRPr="000B4728" w:rsidRDefault="000B4728" w:rsidP="00ED7439">
      <w:pPr>
        <w:pStyle w:val="ListParagraph"/>
        <w:rPr>
          <w:lang w:val="en-US"/>
        </w:rPr>
      </w:pPr>
    </w:p>
    <w:p w14:paraId="5A947F2B" w14:textId="2A9D310D" w:rsidR="000B4728" w:rsidRPr="000B4728" w:rsidRDefault="000B4728" w:rsidP="000B4728">
      <w:pPr>
        <w:pStyle w:val="ListParagraph"/>
        <w:numPr>
          <w:ilvl w:val="0"/>
          <w:numId w:val="37"/>
        </w:numPr>
        <w:rPr>
          <w:b/>
          <w:bCs/>
          <w:lang w:val="en-US"/>
        </w:rPr>
      </w:pPr>
      <w:r w:rsidRPr="000B4728">
        <w:rPr>
          <w:b/>
          <w:bCs/>
          <w:lang w:val="en-US"/>
        </w:rPr>
        <w:t xml:space="preserve"> SELF JOIN</w:t>
      </w:r>
    </w:p>
    <w:p w14:paraId="0DDF71E9" w14:textId="77777777" w:rsidR="000B4728" w:rsidRPr="00ED7439" w:rsidRDefault="000B4728" w:rsidP="00ED7439">
      <w:pPr>
        <w:pStyle w:val="ListParagraph"/>
        <w:numPr>
          <w:ilvl w:val="0"/>
          <w:numId w:val="49"/>
        </w:numPr>
        <w:rPr>
          <w:lang w:val="en-US"/>
        </w:rPr>
      </w:pPr>
      <w:r w:rsidRPr="00ED7439">
        <w:rPr>
          <w:b/>
          <w:bCs/>
          <w:lang w:val="en-US"/>
        </w:rPr>
        <w:t>What it does:</w:t>
      </w:r>
      <w:r w:rsidRPr="00ED7439">
        <w:rPr>
          <w:lang w:val="en-US"/>
        </w:rPr>
        <w:br/>
        <w:t>A table joins with itself. Useful when comparing rows within the same table.</w:t>
      </w:r>
    </w:p>
    <w:p w14:paraId="5021B097" w14:textId="77777777" w:rsidR="000B4728" w:rsidRPr="00ED7439" w:rsidRDefault="000B4728" w:rsidP="00ED7439">
      <w:pPr>
        <w:pStyle w:val="ListParagraph"/>
        <w:numPr>
          <w:ilvl w:val="0"/>
          <w:numId w:val="49"/>
        </w:numPr>
        <w:rPr>
          <w:lang w:val="en-US"/>
        </w:rPr>
      </w:pPr>
      <w:r w:rsidRPr="00ED7439">
        <w:rPr>
          <w:b/>
          <w:bCs/>
          <w:lang w:val="en-US"/>
        </w:rPr>
        <w:t>Example Scenario:</w:t>
      </w:r>
      <w:r w:rsidRPr="00ED7439">
        <w:rPr>
          <w:lang w:val="en-US"/>
        </w:rPr>
        <w:br/>
      </w:r>
      <w:r w:rsidRPr="00ED7439">
        <w:rPr>
          <w:b/>
          <w:bCs/>
          <w:lang w:val="en-US"/>
        </w:rPr>
        <w:t>Employees</w:t>
      </w:r>
    </w:p>
    <w:tbl>
      <w:tblPr>
        <w:tblW w:w="0" w:type="auto"/>
        <w:tblCellSpacing w:w="15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1429"/>
        <w:gridCol w:w="1941"/>
      </w:tblGrid>
      <w:tr w:rsidR="000B4728" w:rsidRPr="0032151D" w14:paraId="56E7E5F1" w14:textId="77777777" w:rsidTr="003215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806C7E" w14:textId="77777777" w:rsidR="000B4728" w:rsidRPr="0032151D" w:rsidRDefault="000B4728" w:rsidP="00ED7439">
            <w:pPr>
              <w:pStyle w:val="ListParagraph"/>
              <w:rPr>
                <w:lang w:val="en-US"/>
              </w:rPr>
            </w:pPr>
            <w:proofErr w:type="spellStart"/>
            <w:r w:rsidRPr="0032151D">
              <w:rPr>
                <w:lang w:val="en-US"/>
              </w:rPr>
              <w:t>EmpID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CEFD3B" w14:textId="77777777" w:rsidR="000B4728" w:rsidRPr="0032151D" w:rsidRDefault="000B4728" w:rsidP="0032151D">
            <w:pPr>
              <w:pStyle w:val="ListParagraph"/>
              <w:rPr>
                <w:lang w:val="en-US"/>
              </w:rPr>
            </w:pPr>
            <w:r w:rsidRPr="0032151D">
              <w:rPr>
                <w:lang w:val="en-US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3D5AA02" w14:textId="77777777" w:rsidR="000B4728" w:rsidRPr="0032151D" w:rsidRDefault="000B4728" w:rsidP="0032151D">
            <w:pPr>
              <w:pStyle w:val="ListParagraph"/>
              <w:rPr>
                <w:lang w:val="en-US"/>
              </w:rPr>
            </w:pPr>
            <w:proofErr w:type="spellStart"/>
            <w:r w:rsidRPr="0032151D">
              <w:rPr>
                <w:lang w:val="en-US"/>
              </w:rPr>
              <w:t>ManagerID</w:t>
            </w:r>
            <w:proofErr w:type="spellEnd"/>
          </w:p>
        </w:tc>
      </w:tr>
      <w:tr w:rsidR="000B4728" w:rsidRPr="0032151D" w14:paraId="6CDE1229" w14:textId="77777777" w:rsidTr="00321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D38E0" w14:textId="77777777" w:rsidR="000B4728" w:rsidRPr="0032151D" w:rsidRDefault="000B4728" w:rsidP="00ED7439">
            <w:pPr>
              <w:pStyle w:val="ListParagraph"/>
              <w:rPr>
                <w:lang w:val="en-US"/>
              </w:rPr>
            </w:pPr>
            <w:r w:rsidRPr="0032151D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E2BB98D" w14:textId="77777777" w:rsidR="000B4728" w:rsidRPr="0032151D" w:rsidRDefault="000B4728" w:rsidP="0032151D">
            <w:pPr>
              <w:pStyle w:val="ListParagraph"/>
              <w:rPr>
                <w:lang w:val="en-US"/>
              </w:rPr>
            </w:pPr>
            <w:r w:rsidRPr="0032151D">
              <w:rPr>
                <w:lang w:val="en-US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3E7A1756" w14:textId="77777777" w:rsidR="000B4728" w:rsidRPr="0032151D" w:rsidRDefault="000B4728" w:rsidP="0032151D">
            <w:pPr>
              <w:pStyle w:val="ListParagraph"/>
              <w:rPr>
                <w:lang w:val="en-US"/>
              </w:rPr>
            </w:pPr>
            <w:r w:rsidRPr="0032151D">
              <w:rPr>
                <w:lang w:val="en-US"/>
              </w:rPr>
              <w:t>NULL</w:t>
            </w:r>
          </w:p>
        </w:tc>
      </w:tr>
      <w:tr w:rsidR="000B4728" w:rsidRPr="0032151D" w14:paraId="451A5E95" w14:textId="77777777" w:rsidTr="00321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B9985" w14:textId="77777777" w:rsidR="000B4728" w:rsidRPr="0032151D" w:rsidRDefault="000B4728" w:rsidP="00ED7439">
            <w:pPr>
              <w:pStyle w:val="ListParagraph"/>
              <w:rPr>
                <w:lang w:val="en-US"/>
              </w:rPr>
            </w:pPr>
            <w:r w:rsidRPr="0032151D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0ED4914" w14:textId="77777777" w:rsidR="000B4728" w:rsidRPr="0032151D" w:rsidRDefault="000B4728" w:rsidP="0032151D">
            <w:pPr>
              <w:pStyle w:val="ListParagraph"/>
              <w:rPr>
                <w:lang w:val="en-US"/>
              </w:rPr>
            </w:pPr>
            <w:r w:rsidRPr="0032151D">
              <w:rPr>
                <w:lang w:val="en-US"/>
              </w:rPr>
              <w:t>Sarah</w:t>
            </w:r>
          </w:p>
        </w:tc>
        <w:tc>
          <w:tcPr>
            <w:tcW w:w="0" w:type="auto"/>
            <w:vAlign w:val="center"/>
            <w:hideMark/>
          </w:tcPr>
          <w:p w14:paraId="4A193BDD" w14:textId="77777777" w:rsidR="000B4728" w:rsidRPr="0032151D" w:rsidRDefault="000B4728" w:rsidP="0032151D">
            <w:pPr>
              <w:pStyle w:val="ListParagraph"/>
              <w:rPr>
                <w:lang w:val="en-US"/>
              </w:rPr>
            </w:pPr>
            <w:r w:rsidRPr="0032151D">
              <w:rPr>
                <w:lang w:val="en-US"/>
              </w:rPr>
              <w:t>1</w:t>
            </w:r>
          </w:p>
        </w:tc>
      </w:tr>
      <w:tr w:rsidR="000B4728" w:rsidRPr="0032151D" w14:paraId="2AC077C2" w14:textId="77777777" w:rsidTr="00321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B570B" w14:textId="77777777" w:rsidR="000B4728" w:rsidRPr="0032151D" w:rsidRDefault="000B4728" w:rsidP="00ED7439">
            <w:pPr>
              <w:pStyle w:val="ListParagraph"/>
              <w:rPr>
                <w:lang w:val="en-US"/>
              </w:rPr>
            </w:pPr>
            <w:r w:rsidRPr="0032151D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B36FD77" w14:textId="77777777" w:rsidR="000B4728" w:rsidRPr="0032151D" w:rsidRDefault="000B4728" w:rsidP="0032151D">
            <w:pPr>
              <w:pStyle w:val="ListParagraph"/>
              <w:rPr>
                <w:lang w:val="en-US"/>
              </w:rPr>
            </w:pPr>
            <w:r w:rsidRPr="0032151D">
              <w:rPr>
                <w:lang w:val="en-US"/>
              </w:rPr>
              <w:t>David</w:t>
            </w:r>
          </w:p>
        </w:tc>
        <w:tc>
          <w:tcPr>
            <w:tcW w:w="0" w:type="auto"/>
            <w:vAlign w:val="center"/>
            <w:hideMark/>
          </w:tcPr>
          <w:p w14:paraId="57A6881C" w14:textId="77777777" w:rsidR="000B4728" w:rsidRPr="0032151D" w:rsidRDefault="000B4728" w:rsidP="0032151D">
            <w:pPr>
              <w:pStyle w:val="ListParagraph"/>
              <w:rPr>
                <w:lang w:val="en-US"/>
              </w:rPr>
            </w:pPr>
            <w:r w:rsidRPr="0032151D">
              <w:rPr>
                <w:lang w:val="en-US"/>
              </w:rPr>
              <w:t>1</w:t>
            </w:r>
          </w:p>
        </w:tc>
      </w:tr>
    </w:tbl>
    <w:p w14:paraId="34BF224C" w14:textId="77777777" w:rsidR="000B4728" w:rsidRPr="000B4728" w:rsidRDefault="000B4728" w:rsidP="0032151D">
      <w:pPr>
        <w:pStyle w:val="ListParagraph"/>
        <w:rPr>
          <w:lang w:val="en-US"/>
        </w:rPr>
      </w:pPr>
      <w:r w:rsidRPr="000B4728">
        <w:rPr>
          <w:b/>
          <w:bCs/>
          <w:lang w:val="en-US"/>
        </w:rPr>
        <w:lastRenderedPageBreak/>
        <w:t>Query:</w:t>
      </w:r>
    </w:p>
    <w:p w14:paraId="0B6A4A9A" w14:textId="77777777" w:rsidR="000B4728" w:rsidRPr="000B4728" w:rsidRDefault="000B4728" w:rsidP="0032151D">
      <w:pPr>
        <w:pStyle w:val="ListParagraph"/>
        <w:rPr>
          <w:lang w:val="en-US"/>
        </w:rPr>
      </w:pPr>
      <w:r w:rsidRPr="000B4728">
        <w:rPr>
          <w:lang w:val="en-US"/>
        </w:rPr>
        <w:t xml:space="preserve">SELECT </w:t>
      </w:r>
      <w:proofErr w:type="spellStart"/>
      <w:proofErr w:type="gramStart"/>
      <w:r w:rsidRPr="000B4728">
        <w:rPr>
          <w:lang w:val="en-US"/>
        </w:rPr>
        <w:t>E.Name</w:t>
      </w:r>
      <w:proofErr w:type="spellEnd"/>
      <w:proofErr w:type="gramEnd"/>
      <w:r w:rsidRPr="000B4728">
        <w:rPr>
          <w:lang w:val="en-US"/>
        </w:rPr>
        <w:t xml:space="preserve"> AS Employee, </w:t>
      </w:r>
      <w:proofErr w:type="spellStart"/>
      <w:proofErr w:type="gramStart"/>
      <w:r w:rsidRPr="000B4728">
        <w:rPr>
          <w:lang w:val="en-US"/>
        </w:rPr>
        <w:t>M.Name</w:t>
      </w:r>
      <w:proofErr w:type="spellEnd"/>
      <w:proofErr w:type="gramEnd"/>
      <w:r w:rsidRPr="000B4728">
        <w:rPr>
          <w:lang w:val="en-US"/>
        </w:rPr>
        <w:t xml:space="preserve"> AS Manager</w:t>
      </w:r>
    </w:p>
    <w:p w14:paraId="07BCA12F" w14:textId="77777777" w:rsidR="000B4728" w:rsidRPr="000B4728" w:rsidRDefault="000B4728" w:rsidP="0032151D">
      <w:pPr>
        <w:pStyle w:val="ListParagraph"/>
        <w:rPr>
          <w:lang w:val="en-US"/>
        </w:rPr>
      </w:pPr>
      <w:r w:rsidRPr="000B4728">
        <w:rPr>
          <w:lang w:val="en-US"/>
        </w:rPr>
        <w:t>FROM Employees E</w:t>
      </w:r>
    </w:p>
    <w:p w14:paraId="6A803421" w14:textId="77777777" w:rsidR="000B4728" w:rsidRPr="000B4728" w:rsidRDefault="000B4728" w:rsidP="0032151D">
      <w:pPr>
        <w:pStyle w:val="ListParagraph"/>
        <w:rPr>
          <w:lang w:val="en-US"/>
        </w:rPr>
      </w:pPr>
      <w:r w:rsidRPr="000B4728">
        <w:rPr>
          <w:lang w:val="en-US"/>
        </w:rPr>
        <w:t xml:space="preserve">LEFT JOIN Employees M ON </w:t>
      </w:r>
      <w:proofErr w:type="spellStart"/>
      <w:proofErr w:type="gramStart"/>
      <w:r w:rsidRPr="000B4728">
        <w:rPr>
          <w:lang w:val="en-US"/>
        </w:rPr>
        <w:t>E.ManagerID</w:t>
      </w:r>
      <w:proofErr w:type="spellEnd"/>
      <w:proofErr w:type="gramEnd"/>
      <w:r w:rsidRPr="000B4728">
        <w:rPr>
          <w:lang w:val="en-US"/>
        </w:rPr>
        <w:t xml:space="preserve"> = </w:t>
      </w:r>
      <w:proofErr w:type="spellStart"/>
      <w:proofErr w:type="gramStart"/>
      <w:r w:rsidRPr="000B4728">
        <w:rPr>
          <w:lang w:val="en-US"/>
        </w:rPr>
        <w:t>M.EmpID</w:t>
      </w:r>
      <w:proofErr w:type="spellEnd"/>
      <w:proofErr w:type="gramEnd"/>
      <w:r w:rsidRPr="000B4728">
        <w:rPr>
          <w:lang w:val="en-US"/>
        </w:rPr>
        <w:t>;</w:t>
      </w:r>
    </w:p>
    <w:p w14:paraId="08460E98" w14:textId="77777777" w:rsidR="0032151D" w:rsidRDefault="0032151D" w:rsidP="0032151D">
      <w:pPr>
        <w:pStyle w:val="ListParagraph"/>
        <w:rPr>
          <w:b/>
          <w:bCs/>
          <w:lang w:val="en-US"/>
        </w:rPr>
      </w:pPr>
    </w:p>
    <w:p w14:paraId="535CCEB2" w14:textId="0E2DA600" w:rsidR="000B4728" w:rsidRPr="000B4728" w:rsidRDefault="000B4728" w:rsidP="0032151D">
      <w:pPr>
        <w:pStyle w:val="ListParagraph"/>
        <w:rPr>
          <w:lang w:val="en-US"/>
        </w:rPr>
      </w:pPr>
      <w:r w:rsidRPr="000B4728">
        <w:rPr>
          <w:b/>
          <w:bCs/>
          <w:lang w:val="en-US"/>
        </w:rPr>
        <w:t>Result:</w:t>
      </w:r>
    </w:p>
    <w:tbl>
      <w:tblPr>
        <w:tblW w:w="0" w:type="auto"/>
        <w:tblCellSpacing w:w="15" w:type="dxa"/>
        <w:tblInd w:w="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1758"/>
      </w:tblGrid>
      <w:tr w:rsidR="000B4728" w:rsidRPr="000B4728" w14:paraId="0AE75E49" w14:textId="77777777" w:rsidTr="003215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727468" w14:textId="77777777" w:rsidR="000B4728" w:rsidRPr="000B4728" w:rsidRDefault="000B4728" w:rsidP="0032151D">
            <w:pPr>
              <w:pStyle w:val="ListParagraph"/>
              <w:rPr>
                <w:b/>
                <w:bCs/>
                <w:lang w:val="en-US"/>
              </w:rPr>
            </w:pPr>
            <w:r w:rsidRPr="000B4728">
              <w:rPr>
                <w:b/>
                <w:bCs/>
                <w:lang w:val="en-US"/>
              </w:rPr>
              <w:t>Employee</w:t>
            </w:r>
          </w:p>
        </w:tc>
        <w:tc>
          <w:tcPr>
            <w:tcW w:w="0" w:type="auto"/>
            <w:vAlign w:val="center"/>
            <w:hideMark/>
          </w:tcPr>
          <w:p w14:paraId="03E88949" w14:textId="77777777" w:rsidR="000B4728" w:rsidRPr="000B4728" w:rsidRDefault="000B4728" w:rsidP="0032151D">
            <w:pPr>
              <w:pStyle w:val="ListParagraph"/>
              <w:rPr>
                <w:b/>
                <w:bCs/>
                <w:lang w:val="en-US"/>
              </w:rPr>
            </w:pPr>
            <w:r w:rsidRPr="000B4728">
              <w:rPr>
                <w:b/>
                <w:bCs/>
                <w:lang w:val="en-US"/>
              </w:rPr>
              <w:t>Manager</w:t>
            </w:r>
          </w:p>
        </w:tc>
      </w:tr>
      <w:tr w:rsidR="000B4728" w:rsidRPr="000B4728" w14:paraId="7D45B395" w14:textId="77777777" w:rsidTr="00321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8C2CD" w14:textId="77777777" w:rsidR="000B4728" w:rsidRPr="000B4728" w:rsidRDefault="000B4728" w:rsidP="0032151D">
            <w:pPr>
              <w:pStyle w:val="ListParagraph"/>
              <w:rPr>
                <w:lang w:val="en-US"/>
              </w:rPr>
            </w:pPr>
            <w:r w:rsidRPr="000B4728">
              <w:rPr>
                <w:lang w:val="en-US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75F619B9" w14:textId="77777777" w:rsidR="000B4728" w:rsidRPr="000B4728" w:rsidRDefault="000B4728" w:rsidP="0032151D">
            <w:pPr>
              <w:pStyle w:val="ListParagraph"/>
              <w:rPr>
                <w:lang w:val="en-US"/>
              </w:rPr>
            </w:pPr>
            <w:r w:rsidRPr="000B4728">
              <w:rPr>
                <w:lang w:val="en-US"/>
              </w:rPr>
              <w:t>NULL</w:t>
            </w:r>
          </w:p>
        </w:tc>
      </w:tr>
      <w:tr w:rsidR="000B4728" w:rsidRPr="000B4728" w14:paraId="2FE86CE6" w14:textId="77777777" w:rsidTr="00321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75230" w14:textId="77777777" w:rsidR="000B4728" w:rsidRPr="000B4728" w:rsidRDefault="000B4728" w:rsidP="0032151D">
            <w:pPr>
              <w:pStyle w:val="ListParagraph"/>
              <w:rPr>
                <w:lang w:val="en-US"/>
              </w:rPr>
            </w:pPr>
            <w:r w:rsidRPr="000B4728">
              <w:rPr>
                <w:lang w:val="en-US"/>
              </w:rPr>
              <w:t>Sarah</w:t>
            </w:r>
          </w:p>
        </w:tc>
        <w:tc>
          <w:tcPr>
            <w:tcW w:w="0" w:type="auto"/>
            <w:vAlign w:val="center"/>
            <w:hideMark/>
          </w:tcPr>
          <w:p w14:paraId="11E8ED68" w14:textId="77777777" w:rsidR="000B4728" w:rsidRPr="000B4728" w:rsidRDefault="000B4728" w:rsidP="0032151D">
            <w:pPr>
              <w:pStyle w:val="ListParagraph"/>
              <w:rPr>
                <w:lang w:val="en-US"/>
              </w:rPr>
            </w:pPr>
            <w:r w:rsidRPr="000B4728">
              <w:rPr>
                <w:lang w:val="en-US"/>
              </w:rPr>
              <w:t>John</w:t>
            </w:r>
          </w:p>
        </w:tc>
      </w:tr>
      <w:tr w:rsidR="000B4728" w:rsidRPr="000B4728" w14:paraId="3B3533AF" w14:textId="77777777" w:rsidTr="00321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67D4A" w14:textId="77777777" w:rsidR="000B4728" w:rsidRPr="000B4728" w:rsidRDefault="000B4728" w:rsidP="0032151D">
            <w:pPr>
              <w:pStyle w:val="ListParagraph"/>
              <w:rPr>
                <w:lang w:val="en-US"/>
              </w:rPr>
            </w:pPr>
            <w:r w:rsidRPr="000B4728">
              <w:rPr>
                <w:lang w:val="en-US"/>
              </w:rPr>
              <w:t>David</w:t>
            </w:r>
          </w:p>
        </w:tc>
        <w:tc>
          <w:tcPr>
            <w:tcW w:w="0" w:type="auto"/>
            <w:vAlign w:val="center"/>
            <w:hideMark/>
          </w:tcPr>
          <w:p w14:paraId="4821292B" w14:textId="77777777" w:rsidR="000B4728" w:rsidRPr="000B4728" w:rsidRDefault="000B4728" w:rsidP="0032151D">
            <w:pPr>
              <w:pStyle w:val="ListParagraph"/>
              <w:rPr>
                <w:lang w:val="en-US"/>
              </w:rPr>
            </w:pPr>
            <w:r w:rsidRPr="000B4728">
              <w:rPr>
                <w:lang w:val="en-US"/>
              </w:rPr>
              <w:t>John</w:t>
            </w:r>
          </w:p>
        </w:tc>
      </w:tr>
    </w:tbl>
    <w:p w14:paraId="495683FE" w14:textId="77777777" w:rsidR="0032151D" w:rsidRDefault="0032151D" w:rsidP="0032151D">
      <w:pPr>
        <w:pStyle w:val="ListParagraph"/>
        <w:rPr>
          <w:b/>
          <w:bCs/>
          <w:lang w:val="en-US"/>
        </w:rPr>
      </w:pPr>
    </w:p>
    <w:p w14:paraId="030CA1FC" w14:textId="320D7537" w:rsidR="000B4728" w:rsidRDefault="000B4728" w:rsidP="0032151D">
      <w:pPr>
        <w:pStyle w:val="ListParagraph"/>
        <w:numPr>
          <w:ilvl w:val="0"/>
          <w:numId w:val="50"/>
        </w:numPr>
        <w:rPr>
          <w:lang w:val="en-US"/>
        </w:rPr>
      </w:pPr>
      <w:r w:rsidRPr="0032151D">
        <w:rPr>
          <w:b/>
          <w:bCs/>
          <w:lang w:val="en-US"/>
        </w:rPr>
        <w:t>Explanation:</w:t>
      </w:r>
      <w:r w:rsidRPr="0032151D">
        <w:rPr>
          <w:lang w:val="en-US"/>
        </w:rPr>
        <w:br/>
        <w:t xml:space="preserve">We are comparing each employee with their manager </w:t>
      </w:r>
      <w:proofErr w:type="gramStart"/>
      <w:r w:rsidRPr="0032151D">
        <w:rPr>
          <w:lang w:val="en-US"/>
        </w:rPr>
        <w:t>in</w:t>
      </w:r>
      <w:proofErr w:type="gramEnd"/>
      <w:r w:rsidRPr="0032151D">
        <w:rPr>
          <w:lang w:val="en-US"/>
        </w:rPr>
        <w:t xml:space="preserve"> the same table. A </w:t>
      </w:r>
      <w:proofErr w:type="spellStart"/>
      <w:r w:rsidRPr="0032151D">
        <w:rPr>
          <w:lang w:val="en-US"/>
        </w:rPr>
        <w:t>self join</w:t>
      </w:r>
      <w:proofErr w:type="spellEnd"/>
      <w:r w:rsidRPr="0032151D">
        <w:rPr>
          <w:lang w:val="en-US"/>
        </w:rPr>
        <w:t xml:space="preserve"> helps visualize internal relationships like mentorship or reporting lines.</w:t>
      </w:r>
    </w:p>
    <w:p w14:paraId="723BCE3E" w14:textId="77777777" w:rsidR="0032151D" w:rsidRPr="0032151D" w:rsidRDefault="0032151D" w:rsidP="0032151D">
      <w:pPr>
        <w:pStyle w:val="ListParagraph"/>
        <w:rPr>
          <w:lang w:val="en-US"/>
        </w:rPr>
      </w:pPr>
    </w:p>
    <w:p w14:paraId="1BC97A4C" w14:textId="215CCA8A" w:rsidR="0032151D" w:rsidRDefault="00C011D3" w:rsidP="00C011D3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 w:rsidRPr="0032151D">
        <w:rPr>
          <w:b/>
          <w:bCs/>
          <w:lang w:val="en-US"/>
        </w:rPr>
        <w:t>FULL OUTER JOIN</w:t>
      </w:r>
      <w:r w:rsidR="0032151D">
        <w:rPr>
          <w:b/>
          <w:bCs/>
          <w:lang w:val="en-US"/>
        </w:rPr>
        <w:t>:</w:t>
      </w:r>
    </w:p>
    <w:p w14:paraId="58CE9ED9" w14:textId="17A7CF54" w:rsidR="00C011D3" w:rsidRPr="0032151D" w:rsidRDefault="00C011D3" w:rsidP="0032151D">
      <w:pPr>
        <w:pStyle w:val="ListParagraph"/>
        <w:rPr>
          <w:b/>
          <w:bCs/>
          <w:lang w:val="en-US"/>
        </w:rPr>
      </w:pPr>
      <w:r w:rsidRPr="0032151D">
        <w:rPr>
          <w:lang w:val="en-US"/>
        </w:rPr>
        <w:t xml:space="preserve">A </w:t>
      </w:r>
      <w:r w:rsidRPr="0032151D">
        <w:rPr>
          <w:b/>
          <w:bCs/>
          <w:lang w:val="en-US"/>
        </w:rPr>
        <w:t>FULL OUTER JOIN</w:t>
      </w:r>
      <w:r w:rsidRPr="0032151D">
        <w:rPr>
          <w:lang w:val="en-US"/>
        </w:rPr>
        <w:t xml:space="preserve"> combines the results of:</w:t>
      </w:r>
    </w:p>
    <w:p w14:paraId="09B0C7F9" w14:textId="77777777" w:rsidR="00C011D3" w:rsidRPr="00C011D3" w:rsidRDefault="00C011D3" w:rsidP="00C011D3">
      <w:pPr>
        <w:numPr>
          <w:ilvl w:val="0"/>
          <w:numId w:val="41"/>
        </w:numPr>
        <w:rPr>
          <w:lang w:val="en-US"/>
        </w:rPr>
      </w:pPr>
      <w:r w:rsidRPr="00C011D3">
        <w:rPr>
          <w:b/>
          <w:bCs/>
          <w:lang w:val="en-US"/>
        </w:rPr>
        <w:t>LEFT JOIN</w:t>
      </w:r>
      <w:r w:rsidRPr="00C011D3">
        <w:rPr>
          <w:lang w:val="en-US"/>
        </w:rPr>
        <w:t xml:space="preserve"> → all rows from the left table, even if no match</w:t>
      </w:r>
    </w:p>
    <w:p w14:paraId="1136FDA7" w14:textId="77777777" w:rsidR="0032151D" w:rsidRDefault="00C011D3" w:rsidP="00C011D3">
      <w:pPr>
        <w:numPr>
          <w:ilvl w:val="0"/>
          <w:numId w:val="41"/>
        </w:numPr>
        <w:rPr>
          <w:lang w:val="en-US"/>
        </w:rPr>
      </w:pPr>
      <w:r w:rsidRPr="00C011D3">
        <w:rPr>
          <w:b/>
          <w:bCs/>
          <w:lang w:val="en-US"/>
        </w:rPr>
        <w:t>RIGHT JOIN</w:t>
      </w:r>
      <w:r w:rsidRPr="00C011D3">
        <w:rPr>
          <w:lang w:val="en-US"/>
        </w:rPr>
        <w:t xml:space="preserve"> → all rows from the right table, even if no match</w:t>
      </w:r>
    </w:p>
    <w:p w14:paraId="7F40271B" w14:textId="4538057A" w:rsidR="00C011D3" w:rsidRPr="0032151D" w:rsidRDefault="00C011D3" w:rsidP="0032151D">
      <w:pPr>
        <w:ind w:left="720"/>
        <w:rPr>
          <w:lang w:val="en-US"/>
        </w:rPr>
      </w:pPr>
      <w:r w:rsidRPr="0032151D">
        <w:rPr>
          <w:lang w:val="en-US"/>
        </w:rPr>
        <w:t>In short, it returns:</w:t>
      </w:r>
    </w:p>
    <w:p w14:paraId="5B293BE1" w14:textId="77777777" w:rsidR="00C011D3" w:rsidRPr="00C011D3" w:rsidRDefault="00C011D3" w:rsidP="00C011D3">
      <w:pPr>
        <w:numPr>
          <w:ilvl w:val="0"/>
          <w:numId w:val="42"/>
        </w:numPr>
        <w:rPr>
          <w:lang w:val="en-US"/>
        </w:rPr>
      </w:pPr>
      <w:r w:rsidRPr="00C011D3">
        <w:rPr>
          <w:lang w:val="en-US"/>
        </w:rPr>
        <w:t>All matching rows</w:t>
      </w:r>
    </w:p>
    <w:p w14:paraId="57EB175B" w14:textId="77777777" w:rsidR="00C011D3" w:rsidRPr="00C011D3" w:rsidRDefault="00C011D3" w:rsidP="00C011D3">
      <w:pPr>
        <w:numPr>
          <w:ilvl w:val="0"/>
          <w:numId w:val="42"/>
        </w:numPr>
        <w:rPr>
          <w:lang w:val="en-US"/>
        </w:rPr>
      </w:pPr>
      <w:r w:rsidRPr="00C011D3">
        <w:rPr>
          <w:lang w:val="en-US"/>
        </w:rPr>
        <w:t>All unmatched rows from the left table (with NULLs on the right side)</w:t>
      </w:r>
    </w:p>
    <w:p w14:paraId="70EBD81F" w14:textId="77777777" w:rsidR="00C011D3" w:rsidRPr="00C011D3" w:rsidRDefault="00C011D3" w:rsidP="00C011D3">
      <w:pPr>
        <w:numPr>
          <w:ilvl w:val="0"/>
          <w:numId w:val="42"/>
        </w:numPr>
        <w:rPr>
          <w:lang w:val="en-US"/>
        </w:rPr>
      </w:pPr>
      <w:r w:rsidRPr="00C011D3">
        <w:rPr>
          <w:lang w:val="en-US"/>
        </w:rPr>
        <w:t>All unmatched rows from the right table (with NULLs on the left side)</w:t>
      </w:r>
    </w:p>
    <w:p w14:paraId="6A8E5814" w14:textId="77777777" w:rsidR="0032151D" w:rsidRDefault="0032151D" w:rsidP="00C011D3">
      <w:pPr>
        <w:rPr>
          <w:lang w:val="en-US"/>
        </w:rPr>
      </w:pPr>
    </w:p>
    <w:p w14:paraId="7EF1DB50" w14:textId="77777777" w:rsidR="0032151D" w:rsidRDefault="00C011D3" w:rsidP="00C011D3">
      <w:pPr>
        <w:pStyle w:val="ListParagraph"/>
        <w:numPr>
          <w:ilvl w:val="0"/>
          <w:numId w:val="50"/>
        </w:numPr>
        <w:rPr>
          <w:b/>
          <w:bCs/>
          <w:lang w:val="en-US"/>
        </w:rPr>
      </w:pPr>
      <w:r w:rsidRPr="0032151D">
        <w:rPr>
          <w:b/>
          <w:bCs/>
          <w:lang w:val="en-US"/>
        </w:rPr>
        <w:t>Example Scenario</w:t>
      </w:r>
    </w:p>
    <w:p w14:paraId="1AECEBDA" w14:textId="77777777" w:rsidR="0032151D" w:rsidRDefault="00C011D3" w:rsidP="0032151D">
      <w:pPr>
        <w:pStyle w:val="ListParagraph"/>
        <w:rPr>
          <w:lang w:val="en-US"/>
        </w:rPr>
      </w:pPr>
      <w:r w:rsidRPr="0032151D">
        <w:rPr>
          <w:lang w:val="en-US"/>
        </w:rPr>
        <w:t>Let’s say we have:</w:t>
      </w:r>
    </w:p>
    <w:p w14:paraId="36A60B78" w14:textId="25F3F439" w:rsidR="00C011D3" w:rsidRPr="0032151D" w:rsidRDefault="00C011D3" w:rsidP="0032151D">
      <w:pPr>
        <w:pStyle w:val="ListParagraph"/>
        <w:rPr>
          <w:b/>
          <w:bCs/>
          <w:lang w:val="en-US"/>
        </w:rPr>
      </w:pPr>
      <w:r w:rsidRPr="00C011D3">
        <w:rPr>
          <w:b/>
          <w:bCs/>
          <w:lang w:val="en-US"/>
        </w:rPr>
        <w:t>Customers</w:t>
      </w:r>
    </w:p>
    <w:tbl>
      <w:tblPr>
        <w:tblW w:w="0" w:type="auto"/>
        <w:tblCellSpacing w:w="15" w:type="dxa"/>
        <w:tblInd w:w="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750"/>
      </w:tblGrid>
      <w:tr w:rsidR="00C011D3" w:rsidRPr="00C011D3" w14:paraId="577E26F3" w14:textId="77777777" w:rsidTr="003215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12D5DC" w14:textId="77777777" w:rsidR="00C011D3" w:rsidRPr="00C011D3" w:rsidRDefault="00C011D3" w:rsidP="00C011D3">
            <w:pPr>
              <w:rPr>
                <w:b/>
                <w:bCs/>
                <w:lang w:val="en-US"/>
              </w:rPr>
            </w:pPr>
            <w:proofErr w:type="spellStart"/>
            <w:r w:rsidRPr="00C011D3">
              <w:rPr>
                <w:b/>
                <w:bCs/>
                <w:lang w:val="en-US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A3158A" w14:textId="77777777" w:rsidR="00C011D3" w:rsidRPr="00C011D3" w:rsidRDefault="00C011D3" w:rsidP="00C011D3">
            <w:pPr>
              <w:rPr>
                <w:b/>
                <w:bCs/>
                <w:lang w:val="en-US"/>
              </w:rPr>
            </w:pPr>
            <w:r w:rsidRPr="00C011D3">
              <w:rPr>
                <w:b/>
                <w:bCs/>
                <w:lang w:val="en-US"/>
              </w:rPr>
              <w:t>Name</w:t>
            </w:r>
          </w:p>
        </w:tc>
      </w:tr>
      <w:tr w:rsidR="00C011D3" w:rsidRPr="00C011D3" w14:paraId="33D51AFD" w14:textId="77777777" w:rsidTr="00321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90DA0" w14:textId="77777777" w:rsidR="00C011D3" w:rsidRPr="00C011D3" w:rsidRDefault="00C011D3" w:rsidP="00C011D3">
            <w:pPr>
              <w:rPr>
                <w:lang w:val="en-US"/>
              </w:rPr>
            </w:pPr>
            <w:r w:rsidRPr="00C011D3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97C6254" w14:textId="77777777" w:rsidR="00C011D3" w:rsidRPr="00C011D3" w:rsidRDefault="00C011D3" w:rsidP="00C011D3">
            <w:pPr>
              <w:rPr>
                <w:lang w:val="en-US"/>
              </w:rPr>
            </w:pPr>
            <w:r w:rsidRPr="00C011D3">
              <w:rPr>
                <w:lang w:val="en-US"/>
              </w:rPr>
              <w:t>James</w:t>
            </w:r>
          </w:p>
        </w:tc>
      </w:tr>
      <w:tr w:rsidR="00C011D3" w:rsidRPr="00C011D3" w14:paraId="60E27E48" w14:textId="77777777" w:rsidTr="00321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93A19" w14:textId="77777777" w:rsidR="00C011D3" w:rsidRPr="00C011D3" w:rsidRDefault="00C011D3" w:rsidP="00C011D3">
            <w:pPr>
              <w:rPr>
                <w:lang w:val="en-US"/>
              </w:rPr>
            </w:pPr>
            <w:r w:rsidRPr="00C011D3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2B690EB" w14:textId="77777777" w:rsidR="00C011D3" w:rsidRPr="00C011D3" w:rsidRDefault="00C011D3" w:rsidP="00C011D3">
            <w:pPr>
              <w:rPr>
                <w:lang w:val="en-US"/>
              </w:rPr>
            </w:pPr>
            <w:r w:rsidRPr="00C011D3">
              <w:rPr>
                <w:lang w:val="en-US"/>
              </w:rPr>
              <w:t>Ada</w:t>
            </w:r>
          </w:p>
        </w:tc>
      </w:tr>
      <w:tr w:rsidR="00C011D3" w:rsidRPr="00C011D3" w14:paraId="2BFD4A5F" w14:textId="77777777" w:rsidTr="00321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3742F" w14:textId="77777777" w:rsidR="00C011D3" w:rsidRPr="00C011D3" w:rsidRDefault="00C011D3" w:rsidP="00C011D3">
            <w:pPr>
              <w:rPr>
                <w:lang w:val="en-US"/>
              </w:rPr>
            </w:pPr>
            <w:r w:rsidRPr="00C011D3">
              <w:rPr>
                <w:lang w:val="en-US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415D1BB8" w14:textId="77777777" w:rsidR="00C011D3" w:rsidRPr="00C011D3" w:rsidRDefault="00C011D3" w:rsidP="00C011D3">
            <w:pPr>
              <w:rPr>
                <w:lang w:val="en-US"/>
              </w:rPr>
            </w:pPr>
            <w:r w:rsidRPr="00C011D3">
              <w:rPr>
                <w:lang w:val="en-US"/>
              </w:rPr>
              <w:t>Musa</w:t>
            </w:r>
          </w:p>
        </w:tc>
      </w:tr>
    </w:tbl>
    <w:p w14:paraId="0618802F" w14:textId="77777777" w:rsidR="00E903BC" w:rsidRDefault="00E903BC" w:rsidP="00C011D3">
      <w:pPr>
        <w:rPr>
          <w:b/>
          <w:bCs/>
          <w:lang w:val="en-US"/>
        </w:rPr>
      </w:pPr>
    </w:p>
    <w:p w14:paraId="2F1AE0E6" w14:textId="41A420D3" w:rsidR="00C011D3" w:rsidRPr="00C011D3" w:rsidRDefault="00E903BC" w:rsidP="00C011D3">
      <w:pPr>
        <w:rPr>
          <w:lang w:val="en-US"/>
        </w:rPr>
      </w:pPr>
      <w:r>
        <w:rPr>
          <w:b/>
          <w:bCs/>
          <w:lang w:val="en-US"/>
        </w:rPr>
        <w:t xml:space="preserve">                </w:t>
      </w:r>
      <w:r w:rsidR="00C011D3" w:rsidRPr="00C011D3">
        <w:rPr>
          <w:b/>
          <w:bCs/>
          <w:lang w:val="en-US"/>
        </w:rPr>
        <w:t>Orders</w:t>
      </w:r>
    </w:p>
    <w:tbl>
      <w:tblPr>
        <w:tblW w:w="0" w:type="auto"/>
        <w:tblCellSpacing w:w="15" w:type="dxa"/>
        <w:tblInd w:w="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1409"/>
        <w:gridCol w:w="1138"/>
      </w:tblGrid>
      <w:tr w:rsidR="00C011D3" w:rsidRPr="00C011D3" w14:paraId="7CDDF3C0" w14:textId="77777777" w:rsidTr="00E903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32AED9" w14:textId="77777777" w:rsidR="00C011D3" w:rsidRPr="00C011D3" w:rsidRDefault="00C011D3" w:rsidP="00C011D3">
            <w:pPr>
              <w:rPr>
                <w:b/>
                <w:bCs/>
                <w:lang w:val="en-US"/>
              </w:rPr>
            </w:pPr>
            <w:proofErr w:type="spellStart"/>
            <w:r w:rsidRPr="00C011D3">
              <w:rPr>
                <w:b/>
                <w:bCs/>
                <w:lang w:val="en-US"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6A85C2" w14:textId="77777777" w:rsidR="00C011D3" w:rsidRPr="00C011D3" w:rsidRDefault="00C011D3" w:rsidP="00C011D3">
            <w:pPr>
              <w:rPr>
                <w:b/>
                <w:bCs/>
                <w:lang w:val="en-US"/>
              </w:rPr>
            </w:pPr>
            <w:proofErr w:type="spellStart"/>
            <w:r w:rsidRPr="00C011D3">
              <w:rPr>
                <w:b/>
                <w:bCs/>
                <w:lang w:val="en-US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9A55E5" w14:textId="77777777" w:rsidR="00C011D3" w:rsidRPr="00C011D3" w:rsidRDefault="00C011D3" w:rsidP="00C011D3">
            <w:pPr>
              <w:rPr>
                <w:b/>
                <w:bCs/>
                <w:lang w:val="en-US"/>
              </w:rPr>
            </w:pPr>
            <w:r w:rsidRPr="00C011D3">
              <w:rPr>
                <w:b/>
                <w:bCs/>
                <w:lang w:val="en-US"/>
              </w:rPr>
              <w:t>Product</w:t>
            </w:r>
          </w:p>
        </w:tc>
      </w:tr>
      <w:tr w:rsidR="00C011D3" w:rsidRPr="00C011D3" w14:paraId="266F9975" w14:textId="77777777" w:rsidTr="00E903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D0A7A" w14:textId="77777777" w:rsidR="00C011D3" w:rsidRPr="00C011D3" w:rsidRDefault="00C011D3" w:rsidP="00C011D3">
            <w:pPr>
              <w:rPr>
                <w:lang w:val="en-US"/>
              </w:rPr>
            </w:pPr>
            <w:r w:rsidRPr="00C011D3">
              <w:rPr>
                <w:lang w:val="en-US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5FE7E2BA" w14:textId="77777777" w:rsidR="00C011D3" w:rsidRPr="00C011D3" w:rsidRDefault="00C011D3" w:rsidP="00C011D3">
            <w:pPr>
              <w:rPr>
                <w:lang w:val="en-US"/>
              </w:rPr>
            </w:pPr>
            <w:r w:rsidRPr="00C011D3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DF1F5CD" w14:textId="77777777" w:rsidR="00C011D3" w:rsidRPr="00C011D3" w:rsidRDefault="00C011D3" w:rsidP="00C011D3">
            <w:pPr>
              <w:rPr>
                <w:lang w:val="en-US"/>
              </w:rPr>
            </w:pPr>
            <w:proofErr w:type="spellStart"/>
            <w:r w:rsidRPr="00C011D3">
              <w:rPr>
                <w:lang w:val="en-US"/>
              </w:rPr>
              <w:t>Tyres</w:t>
            </w:r>
            <w:proofErr w:type="spellEnd"/>
          </w:p>
        </w:tc>
      </w:tr>
      <w:tr w:rsidR="00C011D3" w:rsidRPr="00C011D3" w14:paraId="1735BF45" w14:textId="77777777" w:rsidTr="00E903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EEB22" w14:textId="77777777" w:rsidR="00C011D3" w:rsidRPr="00C011D3" w:rsidRDefault="00C011D3" w:rsidP="00C011D3">
            <w:pPr>
              <w:rPr>
                <w:lang w:val="en-US"/>
              </w:rPr>
            </w:pPr>
            <w:r w:rsidRPr="00C011D3">
              <w:rPr>
                <w:lang w:val="en-US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2E6F31B9" w14:textId="77777777" w:rsidR="00C011D3" w:rsidRPr="00C011D3" w:rsidRDefault="00C011D3" w:rsidP="00C011D3">
            <w:pPr>
              <w:rPr>
                <w:lang w:val="en-US"/>
              </w:rPr>
            </w:pPr>
            <w:r w:rsidRPr="00C011D3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AD34CC9" w14:textId="77777777" w:rsidR="00C011D3" w:rsidRPr="00C011D3" w:rsidRDefault="00C011D3" w:rsidP="00C011D3">
            <w:pPr>
              <w:rPr>
                <w:lang w:val="en-US"/>
              </w:rPr>
            </w:pPr>
            <w:r w:rsidRPr="00C011D3">
              <w:rPr>
                <w:lang w:val="en-US"/>
              </w:rPr>
              <w:t>Engine Oil</w:t>
            </w:r>
          </w:p>
        </w:tc>
      </w:tr>
      <w:tr w:rsidR="00C011D3" w:rsidRPr="00C011D3" w14:paraId="765FD55C" w14:textId="77777777" w:rsidTr="00E903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78479" w14:textId="77777777" w:rsidR="00C011D3" w:rsidRPr="00C011D3" w:rsidRDefault="00C011D3" w:rsidP="00C011D3">
            <w:pPr>
              <w:rPr>
                <w:lang w:val="en-US"/>
              </w:rPr>
            </w:pPr>
            <w:r w:rsidRPr="00C011D3">
              <w:rPr>
                <w:lang w:val="en-US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49A1D798" w14:textId="77777777" w:rsidR="00C011D3" w:rsidRPr="00C011D3" w:rsidRDefault="00C011D3" w:rsidP="00C011D3">
            <w:pPr>
              <w:rPr>
                <w:lang w:val="en-US"/>
              </w:rPr>
            </w:pPr>
            <w:r w:rsidRPr="00C011D3"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0D8C08D" w14:textId="77777777" w:rsidR="00C011D3" w:rsidRPr="00C011D3" w:rsidRDefault="00C011D3" w:rsidP="00C011D3">
            <w:pPr>
              <w:rPr>
                <w:lang w:val="en-US"/>
              </w:rPr>
            </w:pPr>
            <w:r w:rsidRPr="00C011D3">
              <w:rPr>
                <w:lang w:val="en-US"/>
              </w:rPr>
              <w:t>Battery</w:t>
            </w:r>
          </w:p>
        </w:tc>
      </w:tr>
    </w:tbl>
    <w:p w14:paraId="3CF2E342" w14:textId="77777777" w:rsidR="00E903BC" w:rsidRDefault="00E903BC" w:rsidP="00C011D3">
      <w:pPr>
        <w:rPr>
          <w:b/>
          <w:bCs/>
          <w:lang w:val="en-US"/>
        </w:rPr>
      </w:pPr>
    </w:p>
    <w:p w14:paraId="55891917" w14:textId="6EB05CBF" w:rsidR="00C011D3" w:rsidRPr="00E903BC" w:rsidRDefault="00E903BC" w:rsidP="00C011D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</w:t>
      </w:r>
      <w:r w:rsidR="00C011D3" w:rsidRPr="00E903BC">
        <w:rPr>
          <w:b/>
          <w:bCs/>
          <w:lang w:val="en-US"/>
        </w:rPr>
        <w:t>Query:</w:t>
      </w:r>
    </w:p>
    <w:p w14:paraId="378D2B2B" w14:textId="71E9758C" w:rsidR="00C011D3" w:rsidRPr="00C011D3" w:rsidRDefault="00E903BC" w:rsidP="00C011D3">
      <w:pPr>
        <w:rPr>
          <w:lang w:val="en-US"/>
        </w:rPr>
      </w:pPr>
      <w:r>
        <w:rPr>
          <w:lang w:val="en-US"/>
        </w:rPr>
        <w:t xml:space="preserve">               </w:t>
      </w:r>
      <w:r w:rsidR="00C011D3" w:rsidRPr="00C011D3">
        <w:rPr>
          <w:lang w:val="en-US"/>
        </w:rPr>
        <w:t xml:space="preserve">SELECT </w:t>
      </w:r>
      <w:proofErr w:type="spellStart"/>
      <w:proofErr w:type="gramStart"/>
      <w:r w:rsidR="00C011D3" w:rsidRPr="00C011D3">
        <w:rPr>
          <w:lang w:val="en-US"/>
        </w:rPr>
        <w:t>c.Name</w:t>
      </w:r>
      <w:proofErr w:type="spellEnd"/>
      <w:proofErr w:type="gramEnd"/>
      <w:r w:rsidR="00C011D3" w:rsidRPr="00C011D3">
        <w:rPr>
          <w:lang w:val="en-US"/>
        </w:rPr>
        <w:t xml:space="preserve">, </w:t>
      </w:r>
      <w:proofErr w:type="spellStart"/>
      <w:proofErr w:type="gramStart"/>
      <w:r w:rsidR="00C011D3" w:rsidRPr="00C011D3">
        <w:rPr>
          <w:lang w:val="en-US"/>
        </w:rPr>
        <w:t>o.Product</w:t>
      </w:r>
      <w:proofErr w:type="spellEnd"/>
      <w:proofErr w:type="gramEnd"/>
    </w:p>
    <w:p w14:paraId="3DBDEF2E" w14:textId="2DF96522" w:rsidR="00C011D3" w:rsidRPr="00C011D3" w:rsidRDefault="00E903BC" w:rsidP="00C011D3">
      <w:pPr>
        <w:rPr>
          <w:lang w:val="en-US"/>
        </w:rPr>
      </w:pPr>
      <w:r>
        <w:rPr>
          <w:lang w:val="en-US"/>
        </w:rPr>
        <w:t xml:space="preserve">               </w:t>
      </w:r>
      <w:r w:rsidR="00C011D3" w:rsidRPr="00C011D3">
        <w:rPr>
          <w:lang w:val="en-US"/>
        </w:rPr>
        <w:t>FROM Customers c</w:t>
      </w:r>
    </w:p>
    <w:p w14:paraId="3A8D9A64" w14:textId="256F5C29" w:rsidR="00C011D3" w:rsidRPr="00C011D3" w:rsidRDefault="00E903BC" w:rsidP="00C011D3">
      <w:pPr>
        <w:rPr>
          <w:lang w:val="en-US"/>
        </w:rPr>
      </w:pPr>
      <w:r>
        <w:rPr>
          <w:lang w:val="en-US"/>
        </w:rPr>
        <w:t xml:space="preserve">               </w:t>
      </w:r>
      <w:r w:rsidR="00C011D3" w:rsidRPr="00C011D3">
        <w:rPr>
          <w:lang w:val="en-US"/>
        </w:rPr>
        <w:t xml:space="preserve">FULL OUTER JOIN Orders o ON </w:t>
      </w:r>
      <w:proofErr w:type="spellStart"/>
      <w:proofErr w:type="gramStart"/>
      <w:r w:rsidR="00C011D3" w:rsidRPr="00C011D3">
        <w:rPr>
          <w:lang w:val="en-US"/>
        </w:rPr>
        <w:t>c.CustomerID</w:t>
      </w:r>
      <w:proofErr w:type="spellEnd"/>
      <w:proofErr w:type="gramEnd"/>
      <w:r w:rsidR="00C011D3" w:rsidRPr="00C011D3">
        <w:rPr>
          <w:lang w:val="en-US"/>
        </w:rPr>
        <w:t xml:space="preserve"> = </w:t>
      </w:r>
      <w:proofErr w:type="spellStart"/>
      <w:proofErr w:type="gramStart"/>
      <w:r w:rsidR="00C011D3" w:rsidRPr="00C011D3">
        <w:rPr>
          <w:lang w:val="en-US"/>
        </w:rPr>
        <w:t>o.CustomerID</w:t>
      </w:r>
      <w:proofErr w:type="spellEnd"/>
      <w:proofErr w:type="gramEnd"/>
      <w:r w:rsidR="00C011D3" w:rsidRPr="00C011D3">
        <w:rPr>
          <w:lang w:val="en-US"/>
        </w:rPr>
        <w:t>;</w:t>
      </w:r>
    </w:p>
    <w:p w14:paraId="6568D0A2" w14:textId="03C53598" w:rsidR="00C011D3" w:rsidRPr="00C011D3" w:rsidRDefault="00E903BC" w:rsidP="00C011D3">
      <w:pPr>
        <w:rPr>
          <w:lang w:val="en-US"/>
        </w:rPr>
      </w:pPr>
      <w:r>
        <w:rPr>
          <w:b/>
          <w:bCs/>
          <w:lang w:val="en-US"/>
        </w:rPr>
        <w:t xml:space="preserve">               </w:t>
      </w:r>
      <w:r w:rsidR="00C011D3" w:rsidRPr="00C011D3">
        <w:rPr>
          <w:b/>
          <w:bCs/>
          <w:lang w:val="en-US"/>
        </w:rPr>
        <w:t>Result:</w:t>
      </w:r>
    </w:p>
    <w:tbl>
      <w:tblPr>
        <w:tblW w:w="0" w:type="auto"/>
        <w:tblCellSpacing w:w="15" w:type="dxa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138"/>
      </w:tblGrid>
      <w:tr w:rsidR="00C011D3" w:rsidRPr="00C011D3" w14:paraId="21BB235B" w14:textId="77777777" w:rsidTr="00E903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18BCAF" w14:textId="77777777" w:rsidR="00C011D3" w:rsidRPr="00C011D3" w:rsidRDefault="00C011D3" w:rsidP="00C011D3">
            <w:pPr>
              <w:rPr>
                <w:b/>
                <w:bCs/>
                <w:lang w:val="en-US"/>
              </w:rPr>
            </w:pPr>
            <w:r w:rsidRPr="00C011D3">
              <w:rPr>
                <w:b/>
                <w:bCs/>
                <w:lang w:val="en-US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D0B3348" w14:textId="77777777" w:rsidR="00C011D3" w:rsidRPr="00C011D3" w:rsidRDefault="00C011D3" w:rsidP="00C011D3">
            <w:pPr>
              <w:rPr>
                <w:b/>
                <w:bCs/>
                <w:lang w:val="en-US"/>
              </w:rPr>
            </w:pPr>
            <w:r w:rsidRPr="00C011D3">
              <w:rPr>
                <w:b/>
                <w:bCs/>
                <w:lang w:val="en-US"/>
              </w:rPr>
              <w:t>Product</w:t>
            </w:r>
          </w:p>
        </w:tc>
      </w:tr>
      <w:tr w:rsidR="00C011D3" w:rsidRPr="00C011D3" w14:paraId="6B69D41D" w14:textId="77777777" w:rsidTr="00E903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82301" w14:textId="77777777" w:rsidR="00C011D3" w:rsidRPr="00C011D3" w:rsidRDefault="00C011D3" w:rsidP="00C011D3">
            <w:pPr>
              <w:rPr>
                <w:lang w:val="en-US"/>
              </w:rPr>
            </w:pPr>
            <w:r w:rsidRPr="00C011D3">
              <w:rPr>
                <w:lang w:val="en-US"/>
              </w:rPr>
              <w:t>James</w:t>
            </w:r>
          </w:p>
        </w:tc>
        <w:tc>
          <w:tcPr>
            <w:tcW w:w="0" w:type="auto"/>
            <w:vAlign w:val="center"/>
            <w:hideMark/>
          </w:tcPr>
          <w:p w14:paraId="21739D64" w14:textId="77777777" w:rsidR="00C011D3" w:rsidRPr="00C011D3" w:rsidRDefault="00C011D3" w:rsidP="00C011D3">
            <w:pPr>
              <w:rPr>
                <w:lang w:val="en-US"/>
              </w:rPr>
            </w:pPr>
            <w:proofErr w:type="spellStart"/>
            <w:r w:rsidRPr="00C011D3">
              <w:rPr>
                <w:lang w:val="en-US"/>
              </w:rPr>
              <w:t>Tyres</w:t>
            </w:r>
            <w:proofErr w:type="spellEnd"/>
          </w:p>
        </w:tc>
      </w:tr>
      <w:tr w:rsidR="00C011D3" w:rsidRPr="00C011D3" w14:paraId="73954956" w14:textId="77777777" w:rsidTr="00E903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B495E" w14:textId="77777777" w:rsidR="00C011D3" w:rsidRPr="00C011D3" w:rsidRDefault="00C011D3" w:rsidP="00C011D3">
            <w:pPr>
              <w:rPr>
                <w:lang w:val="en-US"/>
              </w:rPr>
            </w:pPr>
            <w:r w:rsidRPr="00C011D3">
              <w:rPr>
                <w:lang w:val="en-US"/>
              </w:rPr>
              <w:t>Ada</w:t>
            </w:r>
          </w:p>
        </w:tc>
        <w:tc>
          <w:tcPr>
            <w:tcW w:w="0" w:type="auto"/>
            <w:vAlign w:val="center"/>
            <w:hideMark/>
          </w:tcPr>
          <w:p w14:paraId="243A81E1" w14:textId="77777777" w:rsidR="00C011D3" w:rsidRPr="00C011D3" w:rsidRDefault="00C011D3" w:rsidP="00C011D3">
            <w:pPr>
              <w:rPr>
                <w:lang w:val="en-US"/>
              </w:rPr>
            </w:pPr>
            <w:r w:rsidRPr="00C011D3">
              <w:rPr>
                <w:lang w:val="en-US"/>
              </w:rPr>
              <w:t>NULL</w:t>
            </w:r>
          </w:p>
        </w:tc>
      </w:tr>
      <w:tr w:rsidR="00C011D3" w:rsidRPr="00C011D3" w14:paraId="03532F97" w14:textId="77777777" w:rsidTr="00E903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B55B6" w14:textId="77777777" w:rsidR="00C011D3" w:rsidRPr="00C011D3" w:rsidRDefault="00C011D3" w:rsidP="00C011D3">
            <w:pPr>
              <w:rPr>
                <w:lang w:val="en-US"/>
              </w:rPr>
            </w:pPr>
            <w:r w:rsidRPr="00C011D3">
              <w:rPr>
                <w:lang w:val="en-US"/>
              </w:rPr>
              <w:t>Musa</w:t>
            </w:r>
          </w:p>
        </w:tc>
        <w:tc>
          <w:tcPr>
            <w:tcW w:w="0" w:type="auto"/>
            <w:vAlign w:val="center"/>
            <w:hideMark/>
          </w:tcPr>
          <w:p w14:paraId="36840F7E" w14:textId="77777777" w:rsidR="00C011D3" w:rsidRPr="00C011D3" w:rsidRDefault="00C011D3" w:rsidP="00C011D3">
            <w:pPr>
              <w:rPr>
                <w:lang w:val="en-US"/>
              </w:rPr>
            </w:pPr>
            <w:r w:rsidRPr="00C011D3">
              <w:rPr>
                <w:lang w:val="en-US"/>
              </w:rPr>
              <w:t>Engine Oil</w:t>
            </w:r>
          </w:p>
        </w:tc>
      </w:tr>
      <w:tr w:rsidR="00C011D3" w:rsidRPr="00C011D3" w14:paraId="557EF64E" w14:textId="77777777" w:rsidTr="00E903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56D07" w14:textId="77777777" w:rsidR="00C011D3" w:rsidRPr="00C011D3" w:rsidRDefault="00C011D3" w:rsidP="00C011D3">
            <w:pPr>
              <w:rPr>
                <w:lang w:val="en-US"/>
              </w:rPr>
            </w:pPr>
            <w:r w:rsidRPr="00C011D3">
              <w:rPr>
                <w:lang w:val="en-US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D446FB9" w14:textId="77777777" w:rsidR="00C011D3" w:rsidRPr="00C011D3" w:rsidRDefault="00C011D3" w:rsidP="00C011D3">
            <w:pPr>
              <w:rPr>
                <w:lang w:val="en-US"/>
              </w:rPr>
            </w:pPr>
            <w:r w:rsidRPr="00C011D3">
              <w:rPr>
                <w:lang w:val="en-US"/>
              </w:rPr>
              <w:t>Battery</w:t>
            </w:r>
          </w:p>
        </w:tc>
      </w:tr>
    </w:tbl>
    <w:p w14:paraId="6D37B468" w14:textId="77777777" w:rsidR="00DC7CDE" w:rsidRPr="00DC7CDE" w:rsidRDefault="00DC7CDE" w:rsidP="00DC7CDE">
      <w:pPr>
        <w:pStyle w:val="ListParagraph"/>
        <w:rPr>
          <w:lang w:val="en-US"/>
        </w:rPr>
      </w:pPr>
    </w:p>
    <w:p w14:paraId="75938491" w14:textId="77777777" w:rsidR="00DC7CDE" w:rsidRDefault="00C011D3" w:rsidP="00DC7CDE">
      <w:pPr>
        <w:pStyle w:val="ListParagraph"/>
        <w:numPr>
          <w:ilvl w:val="0"/>
          <w:numId w:val="50"/>
        </w:numPr>
        <w:rPr>
          <w:lang w:val="en-US"/>
        </w:rPr>
      </w:pPr>
      <w:r w:rsidRPr="00DC7CDE">
        <w:rPr>
          <w:lang w:val="en-US"/>
        </w:rPr>
        <w:t>James and Musa → matched</w:t>
      </w:r>
    </w:p>
    <w:p w14:paraId="1E6BEC01" w14:textId="77777777" w:rsidR="00DC7CDE" w:rsidRDefault="00C011D3" w:rsidP="00DC7CDE">
      <w:pPr>
        <w:pStyle w:val="ListParagraph"/>
        <w:numPr>
          <w:ilvl w:val="0"/>
          <w:numId w:val="50"/>
        </w:numPr>
        <w:rPr>
          <w:lang w:val="en-US"/>
        </w:rPr>
      </w:pPr>
      <w:r w:rsidRPr="00DC7CDE">
        <w:rPr>
          <w:lang w:val="en-US"/>
        </w:rPr>
        <w:t>Ada → no orders → Product = NUL</w:t>
      </w:r>
      <w:r w:rsidR="00DC7CDE">
        <w:rPr>
          <w:lang w:val="en-US"/>
        </w:rPr>
        <w:t>L</w:t>
      </w:r>
    </w:p>
    <w:p w14:paraId="02BBEFF9" w14:textId="334CA53D" w:rsidR="00C011D3" w:rsidRPr="00DC7CDE" w:rsidRDefault="00C011D3" w:rsidP="00DC7CDE">
      <w:pPr>
        <w:pStyle w:val="ListParagraph"/>
        <w:numPr>
          <w:ilvl w:val="0"/>
          <w:numId w:val="50"/>
        </w:numPr>
        <w:rPr>
          <w:lang w:val="en-US"/>
        </w:rPr>
      </w:pPr>
      <w:r w:rsidRPr="00DC7CDE">
        <w:rPr>
          <w:lang w:val="en-US"/>
        </w:rPr>
        <w:t xml:space="preserve"> </w:t>
      </w:r>
      <w:proofErr w:type="spellStart"/>
      <w:r w:rsidRPr="00DC7CDE">
        <w:rPr>
          <w:lang w:val="en-US"/>
        </w:rPr>
        <w:t>OrderID</w:t>
      </w:r>
      <w:proofErr w:type="spellEnd"/>
      <w:r w:rsidRPr="00DC7CDE">
        <w:rPr>
          <w:lang w:val="en-US"/>
        </w:rPr>
        <w:t xml:space="preserve"> 103 (</w:t>
      </w:r>
      <w:proofErr w:type="spellStart"/>
      <w:r w:rsidRPr="00DC7CDE">
        <w:rPr>
          <w:lang w:val="en-US"/>
        </w:rPr>
        <w:t>CustomerID</w:t>
      </w:r>
      <w:proofErr w:type="spellEnd"/>
      <w:r w:rsidRPr="00DC7CDE">
        <w:rPr>
          <w:lang w:val="en-US"/>
        </w:rPr>
        <w:t xml:space="preserve"> 4) </w:t>
      </w:r>
      <w:r w:rsidRPr="00DC7CDE">
        <w:rPr>
          <w:rFonts w:ascii="Aptos" w:hAnsi="Aptos" w:cs="Aptos"/>
          <w:lang w:val="en-US"/>
        </w:rPr>
        <w:t>→</w:t>
      </w:r>
      <w:r w:rsidRPr="00DC7CDE">
        <w:rPr>
          <w:lang w:val="en-US"/>
        </w:rPr>
        <w:t xml:space="preserve"> no matching customer </w:t>
      </w:r>
      <w:r w:rsidRPr="00DC7CDE">
        <w:rPr>
          <w:rFonts w:ascii="Aptos" w:hAnsi="Aptos" w:cs="Aptos"/>
          <w:lang w:val="en-US"/>
        </w:rPr>
        <w:t>→</w:t>
      </w:r>
      <w:r w:rsidRPr="00DC7CDE">
        <w:rPr>
          <w:lang w:val="en-US"/>
        </w:rPr>
        <w:t xml:space="preserve"> Name = NULL</w:t>
      </w:r>
    </w:p>
    <w:p w14:paraId="7EF1CA91" w14:textId="2D49A9D9" w:rsidR="00C011D3" w:rsidRPr="00C011D3" w:rsidRDefault="00C011D3" w:rsidP="00C011D3">
      <w:pPr>
        <w:rPr>
          <w:lang w:val="en-US"/>
        </w:rPr>
      </w:pPr>
    </w:p>
    <w:p w14:paraId="10F4A210" w14:textId="77777777" w:rsidR="000C1839" w:rsidRPr="00C011D3" w:rsidRDefault="000C1839" w:rsidP="000C1839">
      <w:pPr>
        <w:rPr>
          <w:lang w:val="en-US"/>
        </w:rPr>
      </w:pPr>
      <w:r w:rsidRPr="00C011D3">
        <w:rPr>
          <w:lang w:val="en-US"/>
        </w:rPr>
        <w:t xml:space="preserve">Not supported in some databases → Some systems (like MySQL before version 8) don’t have FULL OUTER JOIN. You may have to </w:t>
      </w:r>
      <w:r w:rsidRPr="00C011D3">
        <w:rPr>
          <w:b/>
          <w:bCs/>
          <w:lang w:val="en-US"/>
        </w:rPr>
        <w:t>simulate it</w:t>
      </w:r>
      <w:r w:rsidRPr="00C011D3">
        <w:rPr>
          <w:lang w:val="en-US"/>
        </w:rPr>
        <w:t xml:space="preserve"> using UNION:</w:t>
      </w:r>
    </w:p>
    <w:p w14:paraId="13F9F53D" w14:textId="77777777" w:rsidR="000C1839" w:rsidRPr="00C011D3" w:rsidRDefault="000C1839" w:rsidP="000C1839">
      <w:pPr>
        <w:rPr>
          <w:lang w:val="en-US"/>
        </w:rPr>
      </w:pPr>
      <w:r w:rsidRPr="00C011D3">
        <w:rPr>
          <w:lang w:val="en-US"/>
        </w:rPr>
        <w:t xml:space="preserve">SELECT ... </w:t>
      </w:r>
      <w:r w:rsidRPr="009E0E74">
        <w:rPr>
          <w:b/>
          <w:bCs/>
          <w:lang w:val="en-US"/>
        </w:rPr>
        <w:t>FROM A</w:t>
      </w:r>
      <w:r w:rsidRPr="00C011D3">
        <w:rPr>
          <w:lang w:val="en-US"/>
        </w:rPr>
        <w:t xml:space="preserve"> LEFT JOIN B ...</w:t>
      </w:r>
    </w:p>
    <w:p w14:paraId="7741EC30" w14:textId="77777777" w:rsidR="000C1839" w:rsidRPr="00C011D3" w:rsidRDefault="000C1839" w:rsidP="000C1839">
      <w:pPr>
        <w:rPr>
          <w:lang w:val="en-US"/>
        </w:rPr>
      </w:pPr>
      <w:r w:rsidRPr="00C011D3">
        <w:rPr>
          <w:lang w:val="en-US"/>
        </w:rPr>
        <w:lastRenderedPageBreak/>
        <w:t>UNION</w:t>
      </w:r>
    </w:p>
    <w:p w14:paraId="370EF522" w14:textId="77777777" w:rsidR="000C1839" w:rsidRPr="00C011D3" w:rsidRDefault="000C1839" w:rsidP="000C1839">
      <w:pPr>
        <w:rPr>
          <w:lang w:val="en-US"/>
        </w:rPr>
      </w:pPr>
      <w:r w:rsidRPr="00C011D3">
        <w:rPr>
          <w:lang w:val="en-US"/>
        </w:rPr>
        <w:t xml:space="preserve">SELECT ... </w:t>
      </w:r>
      <w:r w:rsidRPr="009E0E74">
        <w:rPr>
          <w:b/>
          <w:bCs/>
          <w:lang w:val="en-US"/>
        </w:rPr>
        <w:t>FROM A</w:t>
      </w:r>
      <w:r w:rsidRPr="00C011D3">
        <w:rPr>
          <w:lang w:val="en-US"/>
        </w:rPr>
        <w:t xml:space="preserve"> RIGHT JOIN B ...</w:t>
      </w:r>
    </w:p>
    <w:p w14:paraId="58BE1245" w14:textId="77777777" w:rsidR="006669BC" w:rsidRDefault="006669BC" w:rsidP="00C011D3">
      <w:pPr>
        <w:rPr>
          <w:lang w:val="en-US"/>
        </w:rPr>
      </w:pPr>
    </w:p>
    <w:p w14:paraId="38BBCD00" w14:textId="77777777" w:rsidR="009E0E74" w:rsidRDefault="009E0E74" w:rsidP="00C011D3">
      <w:pPr>
        <w:rPr>
          <w:lang w:val="en-US"/>
        </w:rPr>
      </w:pPr>
    </w:p>
    <w:p w14:paraId="7B4B1A3E" w14:textId="77777777" w:rsidR="009E0E74" w:rsidRDefault="009E0E74" w:rsidP="00C011D3">
      <w:pPr>
        <w:rPr>
          <w:lang w:val="en-US"/>
        </w:rPr>
      </w:pPr>
    </w:p>
    <w:p w14:paraId="0B852696" w14:textId="77777777" w:rsidR="000C1839" w:rsidRDefault="000C1839">
      <w:pPr>
        <w:rPr>
          <w:lang w:val="en-US"/>
        </w:rPr>
      </w:pPr>
      <w:r>
        <w:rPr>
          <w:lang w:val="en-US"/>
        </w:rPr>
        <w:br w:type="page"/>
      </w:r>
    </w:p>
    <w:p w14:paraId="2ADF7394" w14:textId="65C32C3E" w:rsidR="000C1839" w:rsidRDefault="000C1839" w:rsidP="000C1839">
      <w:pPr>
        <w:jc w:val="center"/>
        <w:rPr>
          <w:lang w:val="en-US"/>
        </w:rPr>
      </w:pPr>
      <w:r>
        <w:rPr>
          <w:lang w:val="en-US"/>
        </w:rPr>
        <w:lastRenderedPageBreak/>
        <w:t>LECTURE SEVEN</w:t>
      </w:r>
    </w:p>
    <w:p w14:paraId="4DBB5112" w14:textId="4E60B031" w:rsidR="000C1839" w:rsidRDefault="000C1839" w:rsidP="000C1839">
      <w:pPr>
        <w:jc w:val="center"/>
        <w:rPr>
          <w:lang w:val="en-US"/>
        </w:rPr>
      </w:pPr>
      <w:r>
        <w:rPr>
          <w:lang w:val="en-US"/>
        </w:rPr>
        <w:t>SUBQUERIES, CASE STATEMENTS, TEXT FUNCTIONS, AND VIEWS IN MySQL</w:t>
      </w:r>
    </w:p>
    <w:p w14:paraId="4306693E" w14:textId="77777777" w:rsidR="00505084" w:rsidRPr="00505084" w:rsidRDefault="00505084" w:rsidP="00505084">
      <w:pPr>
        <w:pStyle w:val="ListParagraph"/>
        <w:numPr>
          <w:ilvl w:val="0"/>
          <w:numId w:val="51"/>
        </w:numPr>
        <w:rPr>
          <w:b/>
          <w:bCs/>
          <w:lang w:val="en-US"/>
        </w:rPr>
      </w:pPr>
      <w:r w:rsidRPr="00505084">
        <w:rPr>
          <w:b/>
          <w:bCs/>
          <w:lang w:val="en-US"/>
        </w:rPr>
        <w:t>SUBQUERIES</w:t>
      </w:r>
    </w:p>
    <w:p w14:paraId="6B62051B" w14:textId="77777777" w:rsidR="00505084" w:rsidRDefault="00505084" w:rsidP="00505084">
      <w:pPr>
        <w:pStyle w:val="ListParagraph"/>
        <w:rPr>
          <w:lang w:val="en-US"/>
        </w:rPr>
      </w:pPr>
      <w:r w:rsidRPr="00505084">
        <w:rPr>
          <w:lang w:val="en-US"/>
        </w:rPr>
        <w:t>A subquery is a query inside another SQL query. It's used to fetch data that will be used by the main (outer) query.</w:t>
      </w:r>
    </w:p>
    <w:p w14:paraId="48B7A45C" w14:textId="77777777" w:rsidR="00CF4A33" w:rsidRPr="00505084" w:rsidRDefault="00CF4A33" w:rsidP="00505084">
      <w:pPr>
        <w:pStyle w:val="ListParagraph"/>
        <w:rPr>
          <w:lang w:val="en-US"/>
        </w:rPr>
      </w:pPr>
    </w:p>
    <w:p w14:paraId="3BBC6269" w14:textId="77777777" w:rsidR="00505084" w:rsidRDefault="00505084" w:rsidP="00505084">
      <w:pPr>
        <w:pStyle w:val="ListParagraph"/>
        <w:numPr>
          <w:ilvl w:val="0"/>
          <w:numId w:val="63"/>
        </w:numPr>
        <w:rPr>
          <w:b/>
          <w:bCs/>
          <w:lang w:val="en-US"/>
        </w:rPr>
      </w:pPr>
      <w:r w:rsidRPr="00505084">
        <w:rPr>
          <w:b/>
          <w:bCs/>
          <w:lang w:val="en-US"/>
        </w:rPr>
        <w:t>When to Use:</w:t>
      </w:r>
    </w:p>
    <w:p w14:paraId="2B51AC68" w14:textId="77777777" w:rsidR="00505084" w:rsidRPr="00505084" w:rsidRDefault="00505084" w:rsidP="00505084">
      <w:pPr>
        <w:pStyle w:val="ListParagraph"/>
        <w:numPr>
          <w:ilvl w:val="0"/>
          <w:numId w:val="63"/>
        </w:numPr>
        <w:rPr>
          <w:b/>
          <w:bCs/>
          <w:lang w:val="en-US"/>
        </w:rPr>
      </w:pPr>
      <w:r w:rsidRPr="00505084">
        <w:rPr>
          <w:lang w:val="en-US"/>
        </w:rPr>
        <w:t xml:space="preserve">When you need to </w:t>
      </w:r>
      <w:r w:rsidRPr="00505084">
        <w:rPr>
          <w:b/>
          <w:bCs/>
          <w:lang w:val="en-US"/>
        </w:rPr>
        <w:t>compare each row</w:t>
      </w:r>
      <w:r w:rsidRPr="00505084">
        <w:rPr>
          <w:lang w:val="en-US"/>
        </w:rPr>
        <w:t xml:space="preserve"> in a table with a calculated value.</w:t>
      </w:r>
    </w:p>
    <w:p w14:paraId="557F422F" w14:textId="77777777" w:rsidR="00505084" w:rsidRPr="00505084" w:rsidRDefault="00505084" w:rsidP="00505084">
      <w:pPr>
        <w:pStyle w:val="ListParagraph"/>
        <w:numPr>
          <w:ilvl w:val="0"/>
          <w:numId w:val="63"/>
        </w:numPr>
        <w:rPr>
          <w:b/>
          <w:bCs/>
          <w:lang w:val="en-US"/>
        </w:rPr>
      </w:pPr>
      <w:r w:rsidRPr="00505084">
        <w:rPr>
          <w:lang w:val="en-US"/>
        </w:rPr>
        <w:t xml:space="preserve">When filtering rows </w:t>
      </w:r>
      <w:r w:rsidRPr="00505084">
        <w:rPr>
          <w:b/>
          <w:bCs/>
          <w:lang w:val="en-US"/>
        </w:rPr>
        <w:t xml:space="preserve">based on data </w:t>
      </w:r>
      <w:proofErr w:type="gramStart"/>
      <w:r w:rsidRPr="00505084">
        <w:rPr>
          <w:b/>
          <w:bCs/>
          <w:lang w:val="en-US"/>
        </w:rPr>
        <w:t>in</w:t>
      </w:r>
      <w:proofErr w:type="gramEnd"/>
      <w:r w:rsidRPr="00505084">
        <w:rPr>
          <w:b/>
          <w:bCs/>
          <w:lang w:val="en-US"/>
        </w:rPr>
        <w:t xml:space="preserve"> another table</w:t>
      </w:r>
      <w:r w:rsidRPr="00505084">
        <w:rPr>
          <w:lang w:val="en-US"/>
        </w:rPr>
        <w:t>.</w:t>
      </w:r>
    </w:p>
    <w:p w14:paraId="4A663AFB" w14:textId="77777777" w:rsidR="00505084" w:rsidRPr="00505084" w:rsidRDefault="00505084" w:rsidP="00505084">
      <w:pPr>
        <w:pStyle w:val="ListParagraph"/>
        <w:numPr>
          <w:ilvl w:val="0"/>
          <w:numId w:val="63"/>
        </w:numPr>
        <w:rPr>
          <w:b/>
          <w:bCs/>
          <w:lang w:val="en-US"/>
        </w:rPr>
      </w:pPr>
      <w:r w:rsidRPr="00505084">
        <w:rPr>
          <w:lang w:val="en-US"/>
        </w:rPr>
        <w:t xml:space="preserve">When you're performing </w:t>
      </w:r>
      <w:r w:rsidRPr="00505084">
        <w:rPr>
          <w:b/>
          <w:bCs/>
          <w:lang w:val="en-US"/>
        </w:rPr>
        <w:t>aggregations</w:t>
      </w:r>
      <w:r w:rsidRPr="00505084">
        <w:rPr>
          <w:lang w:val="en-US"/>
        </w:rPr>
        <w:t xml:space="preserve"> or calculations that need to be reused immediately</w:t>
      </w:r>
    </w:p>
    <w:p w14:paraId="17A83B8D" w14:textId="2C0156A8" w:rsidR="00505084" w:rsidRPr="00505084" w:rsidRDefault="00505084" w:rsidP="00505084">
      <w:pPr>
        <w:pStyle w:val="ListParagraph"/>
        <w:rPr>
          <w:b/>
          <w:bCs/>
          <w:lang w:val="en-US"/>
        </w:rPr>
      </w:pPr>
      <w:r w:rsidRPr="00505084">
        <w:rPr>
          <w:lang w:val="en-US"/>
        </w:rPr>
        <w:t>.</w:t>
      </w:r>
    </w:p>
    <w:p w14:paraId="313A8626" w14:textId="0295BF5B" w:rsidR="00505084" w:rsidRPr="00CF4A33" w:rsidRDefault="00505084" w:rsidP="00CF4A33">
      <w:pPr>
        <w:pStyle w:val="ListParagraph"/>
        <w:numPr>
          <w:ilvl w:val="0"/>
          <w:numId w:val="63"/>
        </w:numPr>
        <w:rPr>
          <w:b/>
          <w:bCs/>
          <w:lang w:val="en-US"/>
        </w:rPr>
      </w:pPr>
      <w:r w:rsidRPr="00505084">
        <w:rPr>
          <w:b/>
          <w:bCs/>
          <w:lang w:val="en-US"/>
        </w:rPr>
        <w:t>Example:</w:t>
      </w:r>
    </w:p>
    <w:p w14:paraId="0E96CE43" w14:textId="1DF7656B" w:rsidR="00505084" w:rsidRPr="00CF4A33" w:rsidRDefault="00505084" w:rsidP="00CF4A33">
      <w:pPr>
        <w:pStyle w:val="ListParagraph"/>
        <w:rPr>
          <w:b/>
          <w:bCs/>
          <w:lang w:val="en-US"/>
        </w:rPr>
      </w:pPr>
      <w:r w:rsidRPr="00505084">
        <w:rPr>
          <w:lang w:val="en-US"/>
        </w:rPr>
        <w:t>Find employees who earn more than the average salary.</w:t>
      </w:r>
    </w:p>
    <w:p w14:paraId="7379C987" w14:textId="2A671685" w:rsidR="00CF4A33" w:rsidRPr="00CF4A33" w:rsidRDefault="00CF4A33" w:rsidP="00505084">
      <w:pPr>
        <w:pStyle w:val="ListParagraph"/>
        <w:numPr>
          <w:ilvl w:val="0"/>
          <w:numId w:val="63"/>
        </w:numPr>
        <w:rPr>
          <w:b/>
          <w:bCs/>
          <w:lang w:val="en-US"/>
        </w:rPr>
      </w:pPr>
      <w:r w:rsidRPr="00CF4A33">
        <w:rPr>
          <w:b/>
          <w:bCs/>
          <w:lang w:val="en-US"/>
        </w:rPr>
        <w:t>Query:</w:t>
      </w:r>
    </w:p>
    <w:p w14:paraId="0A134287" w14:textId="77777777" w:rsidR="00505084" w:rsidRPr="00505084" w:rsidRDefault="00505084" w:rsidP="00505084">
      <w:pPr>
        <w:pStyle w:val="ListParagraph"/>
        <w:rPr>
          <w:lang w:val="en-US"/>
        </w:rPr>
      </w:pPr>
      <w:r w:rsidRPr="00505084">
        <w:rPr>
          <w:lang w:val="en-US"/>
        </w:rPr>
        <w:t>SELECT name, salary</w:t>
      </w:r>
    </w:p>
    <w:p w14:paraId="1FEBFC9A" w14:textId="77777777" w:rsidR="00505084" w:rsidRPr="00505084" w:rsidRDefault="00505084" w:rsidP="00505084">
      <w:pPr>
        <w:pStyle w:val="ListParagraph"/>
        <w:rPr>
          <w:lang w:val="en-US"/>
        </w:rPr>
      </w:pPr>
      <w:r w:rsidRPr="00505084">
        <w:rPr>
          <w:lang w:val="en-US"/>
        </w:rPr>
        <w:t>FROM employees</w:t>
      </w:r>
    </w:p>
    <w:p w14:paraId="3B466554" w14:textId="77777777" w:rsidR="00505084" w:rsidRPr="00505084" w:rsidRDefault="00505084" w:rsidP="00505084">
      <w:pPr>
        <w:pStyle w:val="ListParagraph"/>
        <w:rPr>
          <w:lang w:val="en-US"/>
        </w:rPr>
      </w:pPr>
      <w:r w:rsidRPr="00505084">
        <w:rPr>
          <w:lang w:val="en-US"/>
        </w:rPr>
        <w:t xml:space="preserve">WHERE salary &gt; (SELECT </w:t>
      </w:r>
      <w:proofErr w:type="gramStart"/>
      <w:r w:rsidRPr="00505084">
        <w:rPr>
          <w:lang w:val="en-US"/>
        </w:rPr>
        <w:t>AVG(</w:t>
      </w:r>
      <w:proofErr w:type="gramEnd"/>
      <w:r w:rsidRPr="00505084">
        <w:rPr>
          <w:lang w:val="en-US"/>
        </w:rPr>
        <w:t>salary) FROM employees</w:t>
      </w:r>
      <w:proofErr w:type="gramStart"/>
      <w:r w:rsidRPr="00505084">
        <w:rPr>
          <w:lang w:val="en-US"/>
        </w:rPr>
        <w:t>);</w:t>
      </w:r>
      <w:proofErr w:type="gramEnd"/>
    </w:p>
    <w:p w14:paraId="5D463937" w14:textId="77777777" w:rsidR="00505084" w:rsidRDefault="00505084" w:rsidP="00505084">
      <w:pPr>
        <w:pStyle w:val="ListParagraph"/>
        <w:rPr>
          <w:lang w:val="en-US"/>
        </w:rPr>
      </w:pPr>
    </w:p>
    <w:p w14:paraId="16AA2900" w14:textId="7B9D5156" w:rsidR="00505084" w:rsidRPr="00505084" w:rsidRDefault="00505084" w:rsidP="00505084">
      <w:pPr>
        <w:pStyle w:val="ListParagraph"/>
        <w:rPr>
          <w:lang w:val="en-US"/>
        </w:rPr>
      </w:pPr>
      <w:r w:rsidRPr="00505084">
        <w:rPr>
          <w:lang w:val="en-US"/>
        </w:rPr>
        <w:t xml:space="preserve">Here, the subquery (SELECT </w:t>
      </w:r>
      <w:proofErr w:type="gramStart"/>
      <w:r w:rsidRPr="00505084">
        <w:rPr>
          <w:lang w:val="en-US"/>
        </w:rPr>
        <w:t>AVG(</w:t>
      </w:r>
      <w:proofErr w:type="gramEnd"/>
      <w:r w:rsidRPr="00505084">
        <w:rPr>
          <w:lang w:val="en-US"/>
        </w:rPr>
        <w:t>salary)...) gets the average salary. The main query uses it to filter.</w:t>
      </w:r>
    </w:p>
    <w:p w14:paraId="6802BB67" w14:textId="77777777" w:rsidR="00CF4A33" w:rsidRDefault="00CF4A33" w:rsidP="00CF4A33">
      <w:pPr>
        <w:pStyle w:val="ListParagraph"/>
        <w:rPr>
          <w:b/>
          <w:bCs/>
          <w:lang w:val="en-US"/>
        </w:rPr>
      </w:pPr>
    </w:p>
    <w:p w14:paraId="74894786" w14:textId="77777777" w:rsidR="00CF4A33" w:rsidRDefault="00505084" w:rsidP="00CF4A33">
      <w:pPr>
        <w:pStyle w:val="ListParagraph"/>
        <w:numPr>
          <w:ilvl w:val="0"/>
          <w:numId w:val="63"/>
        </w:numPr>
        <w:rPr>
          <w:b/>
          <w:bCs/>
          <w:lang w:val="en-US"/>
        </w:rPr>
      </w:pPr>
      <w:r w:rsidRPr="00CF4A33">
        <w:rPr>
          <w:b/>
          <w:bCs/>
          <w:lang w:val="en-US"/>
        </w:rPr>
        <w:t>Where Subqueries Can Be Used:</w:t>
      </w:r>
    </w:p>
    <w:p w14:paraId="376BEED9" w14:textId="77777777" w:rsidR="00CF4A33" w:rsidRPr="00CF4A33" w:rsidRDefault="00505084" w:rsidP="00CF4A33">
      <w:pPr>
        <w:pStyle w:val="ListParagraph"/>
        <w:numPr>
          <w:ilvl w:val="0"/>
          <w:numId w:val="63"/>
        </w:numPr>
        <w:rPr>
          <w:b/>
          <w:bCs/>
          <w:lang w:val="en-US"/>
        </w:rPr>
      </w:pPr>
      <w:r w:rsidRPr="00CF4A33">
        <w:rPr>
          <w:b/>
          <w:bCs/>
          <w:lang w:val="en-US"/>
        </w:rPr>
        <w:t>In the WHERE clause</w:t>
      </w:r>
      <w:r w:rsidRPr="00CF4A33">
        <w:rPr>
          <w:lang w:val="en-US"/>
        </w:rPr>
        <w:t>: To filter rows.</w:t>
      </w:r>
    </w:p>
    <w:p w14:paraId="522A1E0C" w14:textId="77777777" w:rsidR="00CF4A33" w:rsidRPr="00CF4A33" w:rsidRDefault="00505084" w:rsidP="00CF4A33">
      <w:pPr>
        <w:pStyle w:val="ListParagraph"/>
        <w:numPr>
          <w:ilvl w:val="0"/>
          <w:numId w:val="63"/>
        </w:numPr>
        <w:rPr>
          <w:b/>
          <w:bCs/>
          <w:lang w:val="en-US"/>
        </w:rPr>
      </w:pPr>
      <w:r w:rsidRPr="00CF4A33">
        <w:rPr>
          <w:b/>
          <w:bCs/>
          <w:lang w:val="en-US"/>
        </w:rPr>
        <w:t>In the SELECT clause</w:t>
      </w:r>
      <w:r w:rsidRPr="00CF4A33">
        <w:rPr>
          <w:lang w:val="en-US"/>
        </w:rPr>
        <w:t>: To show extra calculated values.</w:t>
      </w:r>
    </w:p>
    <w:p w14:paraId="5E8A9A69" w14:textId="77777777" w:rsidR="00CF4A33" w:rsidRPr="00CF4A33" w:rsidRDefault="00505084" w:rsidP="00CF4A33">
      <w:pPr>
        <w:pStyle w:val="ListParagraph"/>
        <w:numPr>
          <w:ilvl w:val="0"/>
          <w:numId w:val="63"/>
        </w:numPr>
        <w:rPr>
          <w:b/>
          <w:bCs/>
          <w:lang w:val="en-US"/>
        </w:rPr>
      </w:pPr>
      <w:r w:rsidRPr="00CF4A33">
        <w:rPr>
          <w:b/>
          <w:bCs/>
          <w:lang w:val="en-US"/>
        </w:rPr>
        <w:t>In the FROM clause</w:t>
      </w:r>
      <w:r w:rsidRPr="00CF4A33">
        <w:rPr>
          <w:lang w:val="en-US"/>
        </w:rPr>
        <w:t>: As a temporary table.</w:t>
      </w:r>
    </w:p>
    <w:p w14:paraId="2A599C23" w14:textId="77777777" w:rsidR="00CF4A33" w:rsidRDefault="00CF4A33" w:rsidP="00CF4A33">
      <w:pPr>
        <w:pStyle w:val="ListParagraph"/>
        <w:rPr>
          <w:b/>
          <w:bCs/>
          <w:lang w:val="en-US"/>
        </w:rPr>
      </w:pPr>
    </w:p>
    <w:p w14:paraId="39019F8F" w14:textId="77777777" w:rsidR="00CF4A33" w:rsidRDefault="00505084" w:rsidP="00CF4A33">
      <w:pPr>
        <w:pStyle w:val="ListParagraph"/>
        <w:numPr>
          <w:ilvl w:val="0"/>
          <w:numId w:val="63"/>
        </w:numPr>
        <w:rPr>
          <w:b/>
          <w:bCs/>
          <w:lang w:val="en-US"/>
        </w:rPr>
      </w:pPr>
      <w:r w:rsidRPr="00CF4A33">
        <w:rPr>
          <w:b/>
          <w:bCs/>
          <w:lang w:val="en-US"/>
        </w:rPr>
        <w:t>Take Note:</w:t>
      </w:r>
    </w:p>
    <w:p w14:paraId="5D809620" w14:textId="77777777" w:rsidR="00CF4A33" w:rsidRPr="00CF4A33" w:rsidRDefault="00505084" w:rsidP="00CF4A33">
      <w:pPr>
        <w:pStyle w:val="ListParagraph"/>
        <w:numPr>
          <w:ilvl w:val="0"/>
          <w:numId w:val="63"/>
        </w:numPr>
        <w:rPr>
          <w:b/>
          <w:bCs/>
          <w:lang w:val="en-US"/>
        </w:rPr>
      </w:pPr>
      <w:r w:rsidRPr="00CF4A33">
        <w:rPr>
          <w:lang w:val="en-US"/>
        </w:rPr>
        <w:t xml:space="preserve">Subqueries should </w:t>
      </w:r>
      <w:proofErr w:type="gramStart"/>
      <w:r w:rsidRPr="00CF4A33">
        <w:rPr>
          <w:lang w:val="en-US"/>
        </w:rPr>
        <w:t>return</w:t>
      </w:r>
      <w:proofErr w:type="gramEnd"/>
      <w:r w:rsidRPr="00CF4A33">
        <w:rPr>
          <w:lang w:val="en-US"/>
        </w:rPr>
        <w:t xml:space="preserve"> a </w:t>
      </w:r>
      <w:r w:rsidRPr="00CF4A33">
        <w:rPr>
          <w:b/>
          <w:bCs/>
          <w:lang w:val="en-US"/>
        </w:rPr>
        <w:t>single value</w:t>
      </w:r>
      <w:r w:rsidRPr="00CF4A33">
        <w:rPr>
          <w:lang w:val="en-US"/>
        </w:rPr>
        <w:t xml:space="preserve"> when used with comparison operators (=, &gt;, &lt;, etc.).</w:t>
      </w:r>
    </w:p>
    <w:p w14:paraId="1A5CDA9B" w14:textId="77777777" w:rsidR="00CF4A33" w:rsidRPr="00CF4A33" w:rsidRDefault="00505084" w:rsidP="00CF4A33">
      <w:pPr>
        <w:pStyle w:val="ListParagraph"/>
        <w:numPr>
          <w:ilvl w:val="0"/>
          <w:numId w:val="63"/>
        </w:numPr>
        <w:rPr>
          <w:b/>
          <w:bCs/>
          <w:lang w:val="en-US"/>
        </w:rPr>
      </w:pPr>
      <w:r w:rsidRPr="00CF4A33">
        <w:rPr>
          <w:lang w:val="en-US"/>
        </w:rPr>
        <w:t>For multiple results, use IN, ANY, or EXISTS.</w:t>
      </w:r>
    </w:p>
    <w:p w14:paraId="0DD5160A" w14:textId="7DC8C5E5" w:rsidR="00505084" w:rsidRPr="00CF4A33" w:rsidRDefault="00505084" w:rsidP="00CF4A33">
      <w:pPr>
        <w:pStyle w:val="ListParagraph"/>
        <w:numPr>
          <w:ilvl w:val="0"/>
          <w:numId w:val="63"/>
        </w:numPr>
        <w:rPr>
          <w:b/>
          <w:bCs/>
          <w:lang w:val="en-US"/>
        </w:rPr>
      </w:pPr>
      <w:r w:rsidRPr="00CF4A33">
        <w:rPr>
          <w:lang w:val="en-US"/>
        </w:rPr>
        <w:t xml:space="preserve">They can </w:t>
      </w:r>
      <w:r w:rsidRPr="00CF4A33">
        <w:rPr>
          <w:b/>
          <w:bCs/>
          <w:lang w:val="en-US"/>
        </w:rPr>
        <w:t>slow down performance</w:t>
      </w:r>
      <w:r w:rsidRPr="00CF4A33">
        <w:rPr>
          <w:lang w:val="en-US"/>
        </w:rPr>
        <w:t xml:space="preserve"> in large databases—so use them wisely.</w:t>
      </w:r>
    </w:p>
    <w:p w14:paraId="42BB2C3D" w14:textId="61A68D9F" w:rsidR="00505084" w:rsidRDefault="00505084" w:rsidP="00CF4A33">
      <w:pPr>
        <w:pStyle w:val="ListParagraph"/>
        <w:rPr>
          <w:lang w:val="en-US"/>
        </w:rPr>
      </w:pPr>
    </w:p>
    <w:p w14:paraId="31A9BA6B" w14:textId="77777777" w:rsidR="00CF4A33" w:rsidRPr="00505084" w:rsidRDefault="00CF4A33" w:rsidP="00CF4A33">
      <w:pPr>
        <w:pStyle w:val="ListParagraph"/>
        <w:rPr>
          <w:lang w:val="en-US"/>
        </w:rPr>
      </w:pPr>
    </w:p>
    <w:p w14:paraId="219CF941" w14:textId="7AE43563" w:rsidR="00505084" w:rsidRPr="00505084" w:rsidRDefault="00505084" w:rsidP="00505084">
      <w:pPr>
        <w:pStyle w:val="ListParagraph"/>
        <w:numPr>
          <w:ilvl w:val="0"/>
          <w:numId w:val="51"/>
        </w:numPr>
        <w:rPr>
          <w:b/>
          <w:bCs/>
          <w:lang w:val="en-US"/>
        </w:rPr>
      </w:pPr>
      <w:r w:rsidRPr="00505084">
        <w:rPr>
          <w:b/>
          <w:bCs/>
          <w:lang w:val="en-US"/>
        </w:rPr>
        <w:t>CASE STATEMENTS</w:t>
      </w:r>
    </w:p>
    <w:p w14:paraId="55E6B3F7" w14:textId="77777777" w:rsidR="00505084" w:rsidRPr="00505084" w:rsidRDefault="00505084" w:rsidP="00CF4A33">
      <w:pPr>
        <w:pStyle w:val="ListParagraph"/>
        <w:rPr>
          <w:lang w:val="en-US"/>
        </w:rPr>
      </w:pPr>
      <w:r w:rsidRPr="00505084">
        <w:rPr>
          <w:lang w:val="en-US"/>
        </w:rPr>
        <w:t xml:space="preserve">CASE is SQL's way of saying "if-else." It helps you </w:t>
      </w:r>
      <w:r w:rsidRPr="00505084">
        <w:rPr>
          <w:b/>
          <w:bCs/>
          <w:lang w:val="en-US"/>
        </w:rPr>
        <w:t>group, label, or conditionally transform data</w:t>
      </w:r>
      <w:r w:rsidRPr="00505084">
        <w:rPr>
          <w:lang w:val="en-US"/>
        </w:rPr>
        <w:t xml:space="preserve"> </w:t>
      </w:r>
      <w:proofErr w:type="gramStart"/>
      <w:r w:rsidRPr="00505084">
        <w:rPr>
          <w:lang w:val="en-US"/>
        </w:rPr>
        <w:t>in</w:t>
      </w:r>
      <w:proofErr w:type="gramEnd"/>
      <w:r w:rsidRPr="00505084">
        <w:rPr>
          <w:lang w:val="en-US"/>
        </w:rPr>
        <w:t xml:space="preserve"> a column.</w:t>
      </w:r>
    </w:p>
    <w:p w14:paraId="0821D229" w14:textId="77777777" w:rsidR="00CF4A33" w:rsidRDefault="00CF4A33" w:rsidP="00CF4A33">
      <w:pPr>
        <w:pStyle w:val="ListParagraph"/>
        <w:rPr>
          <w:b/>
          <w:bCs/>
          <w:lang w:val="en-US"/>
        </w:rPr>
      </w:pPr>
    </w:p>
    <w:p w14:paraId="2610CD94" w14:textId="77777777" w:rsidR="00CF4A33" w:rsidRDefault="00505084" w:rsidP="00CF4A33">
      <w:pPr>
        <w:pStyle w:val="ListParagraph"/>
        <w:numPr>
          <w:ilvl w:val="0"/>
          <w:numId w:val="64"/>
        </w:numPr>
        <w:rPr>
          <w:b/>
          <w:bCs/>
          <w:lang w:val="en-US"/>
        </w:rPr>
      </w:pPr>
      <w:r w:rsidRPr="00CF4A33">
        <w:rPr>
          <w:b/>
          <w:bCs/>
          <w:lang w:val="en-US"/>
        </w:rPr>
        <w:t>When to Use:</w:t>
      </w:r>
    </w:p>
    <w:p w14:paraId="498A67CF" w14:textId="77777777" w:rsidR="00CF4A33" w:rsidRPr="00CF4A33" w:rsidRDefault="00505084" w:rsidP="00CF4A33">
      <w:pPr>
        <w:pStyle w:val="ListParagraph"/>
        <w:numPr>
          <w:ilvl w:val="0"/>
          <w:numId w:val="64"/>
        </w:numPr>
        <w:rPr>
          <w:b/>
          <w:bCs/>
          <w:lang w:val="en-US"/>
        </w:rPr>
      </w:pPr>
      <w:r w:rsidRPr="00CF4A33">
        <w:rPr>
          <w:lang w:val="en-US"/>
        </w:rPr>
        <w:lastRenderedPageBreak/>
        <w:t xml:space="preserve">When you want to </w:t>
      </w:r>
      <w:r w:rsidRPr="00CF4A33">
        <w:rPr>
          <w:b/>
          <w:bCs/>
          <w:lang w:val="en-US"/>
        </w:rPr>
        <w:t>categorize numeric or text data</w:t>
      </w:r>
      <w:r w:rsidRPr="00CF4A33">
        <w:rPr>
          <w:lang w:val="en-US"/>
        </w:rPr>
        <w:t>.</w:t>
      </w:r>
    </w:p>
    <w:p w14:paraId="085CAA19" w14:textId="77777777" w:rsidR="00CF4A33" w:rsidRPr="00CF4A33" w:rsidRDefault="00505084" w:rsidP="00CF4A33">
      <w:pPr>
        <w:pStyle w:val="ListParagraph"/>
        <w:numPr>
          <w:ilvl w:val="0"/>
          <w:numId w:val="64"/>
        </w:numPr>
        <w:rPr>
          <w:b/>
          <w:bCs/>
          <w:lang w:val="en-US"/>
        </w:rPr>
      </w:pPr>
      <w:r w:rsidRPr="00CF4A33">
        <w:rPr>
          <w:lang w:val="en-US"/>
        </w:rPr>
        <w:t xml:space="preserve">When you need to </w:t>
      </w:r>
      <w:r w:rsidRPr="00CF4A33">
        <w:rPr>
          <w:b/>
          <w:bCs/>
          <w:lang w:val="en-US"/>
        </w:rPr>
        <w:t>assign new values</w:t>
      </w:r>
      <w:r w:rsidRPr="00CF4A33">
        <w:rPr>
          <w:lang w:val="en-US"/>
        </w:rPr>
        <w:t xml:space="preserve"> based on existing column data.</w:t>
      </w:r>
    </w:p>
    <w:p w14:paraId="31A43F9D" w14:textId="77777777" w:rsidR="00CF4A33" w:rsidRPr="00CF4A33" w:rsidRDefault="00CF4A33" w:rsidP="00CF4A33">
      <w:pPr>
        <w:pStyle w:val="ListParagraph"/>
        <w:rPr>
          <w:b/>
          <w:bCs/>
          <w:lang w:val="en-US"/>
        </w:rPr>
      </w:pPr>
    </w:p>
    <w:p w14:paraId="1277F0B4" w14:textId="65F636E1" w:rsidR="00505084" w:rsidRPr="00CF4A33" w:rsidRDefault="00505084" w:rsidP="00CF4A33">
      <w:pPr>
        <w:pStyle w:val="ListParagraph"/>
        <w:numPr>
          <w:ilvl w:val="0"/>
          <w:numId w:val="64"/>
        </w:numPr>
        <w:rPr>
          <w:b/>
          <w:bCs/>
          <w:lang w:val="en-US"/>
        </w:rPr>
      </w:pPr>
      <w:r w:rsidRPr="00CF4A33">
        <w:rPr>
          <w:b/>
          <w:bCs/>
          <w:lang w:val="en-US"/>
        </w:rPr>
        <w:t>Example:</w:t>
      </w:r>
    </w:p>
    <w:p w14:paraId="1E59EE2D" w14:textId="77777777" w:rsidR="00505084" w:rsidRDefault="00505084" w:rsidP="00CF4A33">
      <w:pPr>
        <w:ind w:left="360"/>
        <w:rPr>
          <w:lang w:val="en-US"/>
        </w:rPr>
      </w:pPr>
      <w:r w:rsidRPr="00CF4A33">
        <w:rPr>
          <w:lang w:val="en-US"/>
        </w:rPr>
        <w:t>Categorize customers by the number of items they ordered.</w:t>
      </w:r>
    </w:p>
    <w:p w14:paraId="724ECD73" w14:textId="3145EE74" w:rsidR="00CF4A33" w:rsidRPr="00CF4A33" w:rsidRDefault="00CF4A33" w:rsidP="00CF4A33">
      <w:pPr>
        <w:pStyle w:val="ListParagraph"/>
        <w:numPr>
          <w:ilvl w:val="0"/>
          <w:numId w:val="66"/>
        </w:numPr>
        <w:rPr>
          <w:lang w:val="en-US"/>
        </w:rPr>
      </w:pPr>
      <w:r>
        <w:rPr>
          <w:b/>
          <w:bCs/>
          <w:lang w:val="en-US"/>
        </w:rPr>
        <w:t>Query:</w:t>
      </w:r>
    </w:p>
    <w:p w14:paraId="0F525AC7" w14:textId="77777777" w:rsidR="00505084" w:rsidRPr="00505084" w:rsidRDefault="00505084" w:rsidP="00CF4A33">
      <w:pPr>
        <w:pStyle w:val="ListParagraph"/>
        <w:rPr>
          <w:lang w:val="en-US"/>
        </w:rPr>
      </w:pPr>
      <w:r w:rsidRPr="00505084">
        <w:rPr>
          <w:lang w:val="en-US"/>
        </w:rPr>
        <w:t xml:space="preserve">SELECT </w:t>
      </w:r>
      <w:proofErr w:type="spellStart"/>
      <w:r w:rsidRPr="00505084">
        <w:rPr>
          <w:lang w:val="en-US"/>
        </w:rPr>
        <w:t>customer_name</w:t>
      </w:r>
      <w:proofErr w:type="spellEnd"/>
      <w:r w:rsidRPr="00505084">
        <w:rPr>
          <w:lang w:val="en-US"/>
        </w:rPr>
        <w:t xml:space="preserve">, </w:t>
      </w:r>
      <w:proofErr w:type="spellStart"/>
      <w:r w:rsidRPr="00505084">
        <w:rPr>
          <w:lang w:val="en-US"/>
        </w:rPr>
        <w:t>quantity_ordered</w:t>
      </w:r>
      <w:proofErr w:type="spellEnd"/>
      <w:r w:rsidRPr="00505084">
        <w:rPr>
          <w:lang w:val="en-US"/>
        </w:rPr>
        <w:t>,</w:t>
      </w:r>
    </w:p>
    <w:p w14:paraId="6571482D" w14:textId="23E38F35" w:rsidR="00505084" w:rsidRPr="00505084" w:rsidRDefault="00505084" w:rsidP="00CF4A33">
      <w:pPr>
        <w:pStyle w:val="ListParagraph"/>
        <w:rPr>
          <w:lang w:val="en-US"/>
        </w:rPr>
      </w:pPr>
      <w:r w:rsidRPr="00505084">
        <w:rPr>
          <w:lang w:val="en-US"/>
        </w:rPr>
        <w:t xml:space="preserve">  CASE</w:t>
      </w:r>
    </w:p>
    <w:p w14:paraId="45EAD5EA" w14:textId="77777777" w:rsidR="00505084" w:rsidRPr="00505084" w:rsidRDefault="00505084" w:rsidP="00CF4A33">
      <w:pPr>
        <w:pStyle w:val="ListParagraph"/>
        <w:rPr>
          <w:lang w:val="en-US"/>
        </w:rPr>
      </w:pPr>
      <w:r w:rsidRPr="00505084">
        <w:rPr>
          <w:lang w:val="en-US"/>
        </w:rPr>
        <w:t xml:space="preserve">    WHEN </w:t>
      </w:r>
      <w:proofErr w:type="spellStart"/>
      <w:r w:rsidRPr="00505084">
        <w:rPr>
          <w:lang w:val="en-US"/>
        </w:rPr>
        <w:t>quantity_ordered</w:t>
      </w:r>
      <w:proofErr w:type="spellEnd"/>
      <w:r w:rsidRPr="00505084">
        <w:rPr>
          <w:lang w:val="en-US"/>
        </w:rPr>
        <w:t xml:space="preserve"> &gt; 100 THEN 'VIP'</w:t>
      </w:r>
    </w:p>
    <w:p w14:paraId="5D1D5D9A" w14:textId="77777777" w:rsidR="00505084" w:rsidRPr="00505084" w:rsidRDefault="00505084" w:rsidP="00CF4A33">
      <w:pPr>
        <w:pStyle w:val="ListParagraph"/>
        <w:rPr>
          <w:lang w:val="en-US"/>
        </w:rPr>
      </w:pPr>
      <w:r w:rsidRPr="00505084">
        <w:rPr>
          <w:lang w:val="en-US"/>
        </w:rPr>
        <w:t xml:space="preserve">    WHEN </w:t>
      </w:r>
      <w:proofErr w:type="spellStart"/>
      <w:r w:rsidRPr="00505084">
        <w:rPr>
          <w:lang w:val="en-US"/>
        </w:rPr>
        <w:t>quantity_ordered</w:t>
      </w:r>
      <w:proofErr w:type="spellEnd"/>
      <w:r w:rsidRPr="00505084">
        <w:rPr>
          <w:lang w:val="en-US"/>
        </w:rPr>
        <w:t xml:space="preserve"> BETWEEN 50 AND 100 THEN 'Regular'</w:t>
      </w:r>
    </w:p>
    <w:p w14:paraId="4A9CD6DA" w14:textId="77777777" w:rsidR="00505084" w:rsidRPr="00505084" w:rsidRDefault="00505084" w:rsidP="00CF4A33">
      <w:pPr>
        <w:pStyle w:val="ListParagraph"/>
        <w:rPr>
          <w:lang w:val="en-US"/>
        </w:rPr>
      </w:pPr>
      <w:r w:rsidRPr="00505084">
        <w:rPr>
          <w:lang w:val="en-US"/>
        </w:rPr>
        <w:t xml:space="preserve">    ELSE 'New'</w:t>
      </w:r>
    </w:p>
    <w:p w14:paraId="7DEB5756" w14:textId="77777777" w:rsidR="00505084" w:rsidRPr="00505084" w:rsidRDefault="00505084" w:rsidP="00CF4A33">
      <w:pPr>
        <w:pStyle w:val="ListParagraph"/>
        <w:rPr>
          <w:lang w:val="en-US"/>
        </w:rPr>
      </w:pPr>
      <w:r w:rsidRPr="00505084">
        <w:rPr>
          <w:lang w:val="en-US"/>
        </w:rPr>
        <w:t xml:space="preserve">  END AS </w:t>
      </w:r>
      <w:proofErr w:type="spellStart"/>
      <w:r w:rsidRPr="00505084">
        <w:rPr>
          <w:lang w:val="en-US"/>
        </w:rPr>
        <w:t>customer_type</w:t>
      </w:r>
      <w:proofErr w:type="spellEnd"/>
    </w:p>
    <w:p w14:paraId="48827EE5" w14:textId="77777777" w:rsidR="00505084" w:rsidRPr="00505084" w:rsidRDefault="00505084" w:rsidP="00CF4A33">
      <w:pPr>
        <w:pStyle w:val="ListParagraph"/>
        <w:rPr>
          <w:lang w:val="en-US"/>
        </w:rPr>
      </w:pPr>
      <w:r w:rsidRPr="00505084">
        <w:rPr>
          <w:lang w:val="en-US"/>
        </w:rPr>
        <w:t>FROM orders;</w:t>
      </w:r>
    </w:p>
    <w:p w14:paraId="61A08536" w14:textId="77777777" w:rsidR="00CF4A33" w:rsidRDefault="00CF4A33" w:rsidP="00CF4A33">
      <w:pPr>
        <w:pStyle w:val="ListParagraph"/>
        <w:rPr>
          <w:b/>
          <w:bCs/>
          <w:lang w:val="en-US"/>
        </w:rPr>
      </w:pPr>
    </w:p>
    <w:p w14:paraId="38BB59AF" w14:textId="77777777" w:rsidR="00CF4A33" w:rsidRDefault="00505084" w:rsidP="00CF4A33">
      <w:pPr>
        <w:pStyle w:val="ListParagraph"/>
        <w:numPr>
          <w:ilvl w:val="0"/>
          <w:numId w:val="66"/>
        </w:numPr>
        <w:rPr>
          <w:b/>
          <w:bCs/>
          <w:lang w:val="en-US"/>
        </w:rPr>
      </w:pPr>
      <w:r w:rsidRPr="00CF4A33">
        <w:rPr>
          <w:b/>
          <w:bCs/>
          <w:lang w:val="en-US"/>
        </w:rPr>
        <w:t>Where You Can Use It:</w:t>
      </w:r>
    </w:p>
    <w:p w14:paraId="7E17D74F" w14:textId="77777777" w:rsidR="00CF4A33" w:rsidRPr="00CF4A33" w:rsidRDefault="00505084" w:rsidP="00CF4A33">
      <w:pPr>
        <w:pStyle w:val="ListParagraph"/>
        <w:numPr>
          <w:ilvl w:val="0"/>
          <w:numId w:val="66"/>
        </w:numPr>
        <w:rPr>
          <w:b/>
          <w:bCs/>
          <w:lang w:val="en-US"/>
        </w:rPr>
      </w:pPr>
      <w:r w:rsidRPr="00CF4A33">
        <w:rPr>
          <w:lang w:val="en-US"/>
        </w:rPr>
        <w:t xml:space="preserve">In the </w:t>
      </w:r>
      <w:r w:rsidRPr="00CF4A33">
        <w:rPr>
          <w:b/>
          <w:bCs/>
          <w:lang w:val="en-US"/>
        </w:rPr>
        <w:t>SELECT clause</w:t>
      </w:r>
      <w:r w:rsidRPr="00CF4A33">
        <w:rPr>
          <w:lang w:val="en-US"/>
        </w:rPr>
        <w:t>: To show custom labels.</w:t>
      </w:r>
    </w:p>
    <w:p w14:paraId="4F3036AC" w14:textId="77777777" w:rsidR="00CF4A33" w:rsidRPr="00CF4A33" w:rsidRDefault="00505084" w:rsidP="00CF4A33">
      <w:pPr>
        <w:pStyle w:val="ListParagraph"/>
        <w:numPr>
          <w:ilvl w:val="0"/>
          <w:numId w:val="66"/>
        </w:numPr>
        <w:rPr>
          <w:b/>
          <w:bCs/>
          <w:lang w:val="en-US"/>
        </w:rPr>
      </w:pPr>
      <w:r w:rsidRPr="00CF4A33">
        <w:rPr>
          <w:lang w:val="en-US"/>
        </w:rPr>
        <w:t xml:space="preserve">In </w:t>
      </w:r>
      <w:r w:rsidRPr="00CF4A33">
        <w:rPr>
          <w:b/>
          <w:bCs/>
          <w:lang w:val="en-US"/>
        </w:rPr>
        <w:t>ORDER BY</w:t>
      </w:r>
      <w:r w:rsidRPr="00CF4A33">
        <w:rPr>
          <w:lang w:val="en-US"/>
        </w:rPr>
        <w:t>: To sort based on conditions.</w:t>
      </w:r>
    </w:p>
    <w:p w14:paraId="54578713" w14:textId="77777777" w:rsidR="00CF4A33" w:rsidRPr="00CF4A33" w:rsidRDefault="00505084" w:rsidP="00CF4A33">
      <w:pPr>
        <w:pStyle w:val="ListParagraph"/>
        <w:numPr>
          <w:ilvl w:val="0"/>
          <w:numId w:val="66"/>
        </w:numPr>
        <w:rPr>
          <w:b/>
          <w:bCs/>
          <w:lang w:val="en-US"/>
        </w:rPr>
      </w:pPr>
      <w:r w:rsidRPr="00CF4A33">
        <w:rPr>
          <w:lang w:val="en-US"/>
        </w:rPr>
        <w:t xml:space="preserve">In </w:t>
      </w:r>
      <w:r w:rsidRPr="00CF4A33">
        <w:rPr>
          <w:b/>
          <w:bCs/>
          <w:lang w:val="en-US"/>
        </w:rPr>
        <w:t>WHERE</w:t>
      </w:r>
      <w:r w:rsidRPr="00CF4A33">
        <w:rPr>
          <w:lang w:val="en-US"/>
        </w:rPr>
        <w:t xml:space="preserve"> (less common but possible).</w:t>
      </w:r>
    </w:p>
    <w:p w14:paraId="569E3D52" w14:textId="77777777" w:rsidR="00CF4A33" w:rsidRPr="00CF4A33" w:rsidRDefault="00CF4A33" w:rsidP="00CF4A33">
      <w:pPr>
        <w:pStyle w:val="ListParagraph"/>
        <w:rPr>
          <w:b/>
          <w:bCs/>
          <w:lang w:val="en-US"/>
        </w:rPr>
      </w:pPr>
    </w:p>
    <w:p w14:paraId="592F3AEE" w14:textId="77777777" w:rsidR="00CF4A33" w:rsidRDefault="00505084" w:rsidP="00CF4A33">
      <w:pPr>
        <w:pStyle w:val="ListParagraph"/>
        <w:numPr>
          <w:ilvl w:val="0"/>
          <w:numId w:val="66"/>
        </w:numPr>
        <w:rPr>
          <w:b/>
          <w:bCs/>
          <w:lang w:val="en-US"/>
        </w:rPr>
      </w:pPr>
      <w:r w:rsidRPr="00CF4A33">
        <w:rPr>
          <w:b/>
          <w:bCs/>
          <w:lang w:val="en-US"/>
        </w:rPr>
        <w:t>Take Note:</w:t>
      </w:r>
    </w:p>
    <w:p w14:paraId="206C77E5" w14:textId="77777777" w:rsidR="00CF4A33" w:rsidRPr="00CF4A33" w:rsidRDefault="00505084" w:rsidP="00CF4A33">
      <w:pPr>
        <w:pStyle w:val="ListParagraph"/>
        <w:numPr>
          <w:ilvl w:val="0"/>
          <w:numId w:val="66"/>
        </w:numPr>
        <w:rPr>
          <w:b/>
          <w:bCs/>
          <w:lang w:val="en-US"/>
        </w:rPr>
      </w:pPr>
      <w:r w:rsidRPr="00CF4A33">
        <w:rPr>
          <w:lang w:val="en-US"/>
        </w:rPr>
        <w:t xml:space="preserve">CASE is </w:t>
      </w:r>
      <w:proofErr w:type="gramStart"/>
      <w:r w:rsidRPr="00CF4A33">
        <w:rPr>
          <w:lang w:val="en-US"/>
        </w:rPr>
        <w:t>checked</w:t>
      </w:r>
      <w:proofErr w:type="gramEnd"/>
      <w:r w:rsidRPr="00CF4A33">
        <w:rPr>
          <w:lang w:val="en-US"/>
        </w:rPr>
        <w:t xml:space="preserve"> </w:t>
      </w:r>
      <w:r w:rsidRPr="00CF4A33">
        <w:rPr>
          <w:b/>
          <w:bCs/>
          <w:lang w:val="en-US"/>
        </w:rPr>
        <w:t xml:space="preserve">top to </w:t>
      </w:r>
      <w:proofErr w:type="gramStart"/>
      <w:r w:rsidRPr="00CF4A33">
        <w:rPr>
          <w:b/>
          <w:bCs/>
          <w:lang w:val="en-US"/>
        </w:rPr>
        <w:t>bottom</w:t>
      </w:r>
      <w:r w:rsidRPr="00CF4A33">
        <w:rPr>
          <w:lang w:val="en-US"/>
        </w:rPr>
        <w:t>, and</w:t>
      </w:r>
      <w:proofErr w:type="gramEnd"/>
      <w:r w:rsidRPr="00CF4A33">
        <w:rPr>
          <w:lang w:val="en-US"/>
        </w:rPr>
        <w:t xml:space="preserve"> stops when it finds a match.</w:t>
      </w:r>
    </w:p>
    <w:p w14:paraId="6D2E85CB" w14:textId="77777777" w:rsidR="00CF4A33" w:rsidRPr="00CF4A33" w:rsidRDefault="00505084" w:rsidP="00CF4A33">
      <w:pPr>
        <w:pStyle w:val="ListParagraph"/>
        <w:numPr>
          <w:ilvl w:val="0"/>
          <w:numId w:val="66"/>
        </w:numPr>
        <w:rPr>
          <w:b/>
          <w:bCs/>
          <w:lang w:val="en-US"/>
        </w:rPr>
      </w:pPr>
      <w:r w:rsidRPr="00CF4A33">
        <w:rPr>
          <w:lang w:val="en-US"/>
        </w:rPr>
        <w:t xml:space="preserve">Always include an ELSE clause to </w:t>
      </w:r>
      <w:r w:rsidRPr="00CF4A33">
        <w:rPr>
          <w:b/>
          <w:bCs/>
          <w:lang w:val="en-US"/>
        </w:rPr>
        <w:t>handle unmatched cases</w:t>
      </w:r>
      <w:r w:rsidRPr="00CF4A33">
        <w:rPr>
          <w:lang w:val="en-US"/>
        </w:rPr>
        <w:t>.</w:t>
      </w:r>
    </w:p>
    <w:p w14:paraId="43AB89E8" w14:textId="07C35F5F" w:rsidR="00505084" w:rsidRPr="00CF4A33" w:rsidRDefault="00505084" w:rsidP="00CF4A33">
      <w:pPr>
        <w:pStyle w:val="ListParagraph"/>
        <w:numPr>
          <w:ilvl w:val="0"/>
          <w:numId w:val="66"/>
        </w:numPr>
        <w:rPr>
          <w:b/>
          <w:bCs/>
          <w:lang w:val="en-US"/>
        </w:rPr>
      </w:pPr>
      <w:r w:rsidRPr="00CF4A33">
        <w:rPr>
          <w:lang w:val="en-US"/>
        </w:rPr>
        <w:t>It can be nested inside other functions or used in calculations.</w:t>
      </w:r>
    </w:p>
    <w:p w14:paraId="26D652DD" w14:textId="2CCFA51F" w:rsidR="00505084" w:rsidRPr="00505084" w:rsidRDefault="00505084" w:rsidP="00CF4A33">
      <w:pPr>
        <w:pStyle w:val="ListParagraph"/>
        <w:rPr>
          <w:lang w:val="en-US"/>
        </w:rPr>
      </w:pPr>
    </w:p>
    <w:p w14:paraId="0735AA00" w14:textId="779D8DC1" w:rsidR="00505084" w:rsidRPr="00505084" w:rsidRDefault="00505084" w:rsidP="00505084">
      <w:pPr>
        <w:pStyle w:val="ListParagraph"/>
        <w:numPr>
          <w:ilvl w:val="0"/>
          <w:numId w:val="51"/>
        </w:numPr>
        <w:rPr>
          <w:b/>
          <w:bCs/>
          <w:lang w:val="en-US"/>
        </w:rPr>
      </w:pPr>
      <w:r w:rsidRPr="00505084">
        <w:rPr>
          <w:b/>
          <w:bCs/>
          <w:lang w:val="en-US"/>
        </w:rPr>
        <w:t>TEXT FUNCTIONS (String Functions)</w:t>
      </w:r>
    </w:p>
    <w:p w14:paraId="70AA6734" w14:textId="77777777" w:rsidR="00505084" w:rsidRPr="00505084" w:rsidRDefault="00505084" w:rsidP="00FE5DB7">
      <w:pPr>
        <w:pStyle w:val="ListParagraph"/>
        <w:rPr>
          <w:lang w:val="en-US"/>
        </w:rPr>
      </w:pPr>
      <w:r w:rsidRPr="00505084">
        <w:rPr>
          <w:lang w:val="en-US"/>
        </w:rPr>
        <w:t xml:space="preserve">These are built-in tools in SQL to </w:t>
      </w:r>
      <w:r w:rsidRPr="00505084">
        <w:rPr>
          <w:b/>
          <w:bCs/>
          <w:lang w:val="en-US"/>
        </w:rPr>
        <w:t>manipulate, format, or extract parts of text</w:t>
      </w:r>
      <w:r w:rsidRPr="00505084">
        <w:rPr>
          <w:lang w:val="en-US"/>
        </w:rPr>
        <w:t xml:space="preserve"> (also called "strings").</w:t>
      </w:r>
    </w:p>
    <w:p w14:paraId="01D3DBBD" w14:textId="77777777" w:rsidR="00FE5DB7" w:rsidRDefault="00FE5DB7" w:rsidP="00FE5DB7">
      <w:pPr>
        <w:pStyle w:val="ListParagraph"/>
        <w:rPr>
          <w:b/>
          <w:bCs/>
          <w:lang w:val="en-US"/>
        </w:rPr>
      </w:pPr>
    </w:p>
    <w:p w14:paraId="3401B85E" w14:textId="77777777" w:rsidR="00FE5DB7" w:rsidRDefault="00505084" w:rsidP="00FE5DB7">
      <w:pPr>
        <w:pStyle w:val="ListParagraph"/>
        <w:numPr>
          <w:ilvl w:val="0"/>
          <w:numId w:val="67"/>
        </w:numPr>
        <w:rPr>
          <w:b/>
          <w:bCs/>
          <w:lang w:val="en-US"/>
        </w:rPr>
      </w:pPr>
      <w:r w:rsidRPr="00FE5DB7">
        <w:rPr>
          <w:b/>
          <w:bCs/>
          <w:lang w:val="en-US"/>
        </w:rPr>
        <w:t>Common Examples:</w:t>
      </w:r>
    </w:p>
    <w:p w14:paraId="078231F5" w14:textId="77777777" w:rsidR="00FE5DB7" w:rsidRPr="00FE5DB7" w:rsidRDefault="00505084" w:rsidP="00FE5DB7">
      <w:pPr>
        <w:pStyle w:val="ListParagraph"/>
        <w:numPr>
          <w:ilvl w:val="0"/>
          <w:numId w:val="67"/>
        </w:numPr>
        <w:rPr>
          <w:b/>
          <w:bCs/>
          <w:lang w:val="en-US"/>
        </w:rPr>
      </w:pPr>
      <w:proofErr w:type="gramStart"/>
      <w:r w:rsidRPr="00FE5DB7">
        <w:rPr>
          <w:lang w:val="en-US"/>
        </w:rPr>
        <w:t>UPPER(</w:t>
      </w:r>
      <w:proofErr w:type="gramEnd"/>
      <w:r w:rsidRPr="00FE5DB7">
        <w:rPr>
          <w:lang w:val="en-US"/>
        </w:rPr>
        <w:t xml:space="preserve">text): Converts text to </w:t>
      </w:r>
      <w:r w:rsidRPr="00FE5DB7">
        <w:rPr>
          <w:b/>
          <w:bCs/>
          <w:lang w:val="en-US"/>
        </w:rPr>
        <w:t>all uppercase</w:t>
      </w:r>
      <w:r w:rsidRPr="00FE5DB7">
        <w:rPr>
          <w:lang w:val="en-US"/>
        </w:rPr>
        <w:br/>
        <w:t>UPPER('hello') → 'HELLO'</w:t>
      </w:r>
    </w:p>
    <w:p w14:paraId="38580150" w14:textId="77777777" w:rsidR="00FE5DB7" w:rsidRPr="00FE5DB7" w:rsidRDefault="00505084" w:rsidP="00FE5DB7">
      <w:pPr>
        <w:pStyle w:val="ListParagraph"/>
        <w:numPr>
          <w:ilvl w:val="0"/>
          <w:numId w:val="67"/>
        </w:numPr>
        <w:rPr>
          <w:b/>
          <w:bCs/>
          <w:lang w:val="en-US"/>
        </w:rPr>
      </w:pPr>
      <w:proofErr w:type="gramStart"/>
      <w:r w:rsidRPr="00FE5DB7">
        <w:rPr>
          <w:lang w:val="en-US"/>
        </w:rPr>
        <w:t>LOWER(</w:t>
      </w:r>
      <w:proofErr w:type="gramEnd"/>
      <w:r w:rsidRPr="00FE5DB7">
        <w:rPr>
          <w:lang w:val="en-US"/>
        </w:rPr>
        <w:t xml:space="preserve">text): Converts text to </w:t>
      </w:r>
      <w:r w:rsidRPr="00FE5DB7">
        <w:rPr>
          <w:b/>
          <w:bCs/>
          <w:lang w:val="en-US"/>
        </w:rPr>
        <w:t>all lowercase</w:t>
      </w:r>
      <w:r w:rsidRPr="00FE5DB7">
        <w:rPr>
          <w:lang w:val="en-US"/>
        </w:rPr>
        <w:br/>
        <w:t>LOWER('HELLO') → 'hello'</w:t>
      </w:r>
    </w:p>
    <w:p w14:paraId="74EC1DD2" w14:textId="77777777" w:rsidR="00FE5DB7" w:rsidRPr="00FE5DB7" w:rsidRDefault="00505084" w:rsidP="00FE5DB7">
      <w:pPr>
        <w:pStyle w:val="ListParagraph"/>
        <w:numPr>
          <w:ilvl w:val="0"/>
          <w:numId w:val="67"/>
        </w:numPr>
        <w:rPr>
          <w:b/>
          <w:bCs/>
          <w:lang w:val="en-US"/>
        </w:rPr>
      </w:pPr>
      <w:proofErr w:type="gramStart"/>
      <w:r w:rsidRPr="00FE5DB7">
        <w:rPr>
          <w:lang w:val="en-US"/>
        </w:rPr>
        <w:t>SUBSTRING(</w:t>
      </w:r>
      <w:proofErr w:type="gramEnd"/>
      <w:r w:rsidRPr="00FE5DB7">
        <w:rPr>
          <w:lang w:val="en-US"/>
        </w:rPr>
        <w:t>text, start, length): Extracts part of a string</w:t>
      </w:r>
      <w:r w:rsidRPr="00FE5DB7">
        <w:rPr>
          <w:lang w:val="en-US"/>
        </w:rPr>
        <w:br/>
      </w:r>
      <w:proofErr w:type="gramStart"/>
      <w:r w:rsidRPr="00FE5DB7">
        <w:rPr>
          <w:lang w:val="en-US"/>
        </w:rPr>
        <w:t>SUBSTRING(</w:t>
      </w:r>
      <w:proofErr w:type="gramEnd"/>
      <w:r w:rsidRPr="00FE5DB7">
        <w:rPr>
          <w:lang w:val="en-US"/>
        </w:rPr>
        <w:t>'Customer2025', 1, 8) → 'Customer'</w:t>
      </w:r>
    </w:p>
    <w:p w14:paraId="531A3098" w14:textId="77777777" w:rsidR="00FE5DB7" w:rsidRPr="00FE5DB7" w:rsidRDefault="00FE5DB7" w:rsidP="00FE5DB7">
      <w:pPr>
        <w:pStyle w:val="ListParagraph"/>
        <w:rPr>
          <w:b/>
          <w:bCs/>
          <w:lang w:val="en-US"/>
        </w:rPr>
      </w:pPr>
    </w:p>
    <w:p w14:paraId="19D22ACC" w14:textId="77777777" w:rsidR="00FE5DB7" w:rsidRDefault="00505084" w:rsidP="00FE5DB7">
      <w:pPr>
        <w:pStyle w:val="ListParagraph"/>
        <w:numPr>
          <w:ilvl w:val="0"/>
          <w:numId w:val="67"/>
        </w:numPr>
        <w:rPr>
          <w:b/>
          <w:bCs/>
          <w:lang w:val="en-US"/>
        </w:rPr>
      </w:pPr>
      <w:r w:rsidRPr="00FE5DB7">
        <w:rPr>
          <w:b/>
          <w:bCs/>
          <w:lang w:val="en-US"/>
        </w:rPr>
        <w:t>When to Use:</w:t>
      </w:r>
    </w:p>
    <w:p w14:paraId="6C301AD8" w14:textId="77777777" w:rsidR="00FE5DB7" w:rsidRPr="00FE5DB7" w:rsidRDefault="00505084" w:rsidP="00FE5DB7">
      <w:pPr>
        <w:pStyle w:val="ListParagraph"/>
        <w:numPr>
          <w:ilvl w:val="0"/>
          <w:numId w:val="67"/>
        </w:numPr>
        <w:rPr>
          <w:b/>
          <w:bCs/>
          <w:lang w:val="en-US"/>
        </w:rPr>
      </w:pPr>
      <w:r w:rsidRPr="00FE5DB7">
        <w:rPr>
          <w:lang w:val="en-US"/>
        </w:rPr>
        <w:t xml:space="preserve">To </w:t>
      </w:r>
      <w:r w:rsidRPr="00FE5DB7">
        <w:rPr>
          <w:b/>
          <w:bCs/>
          <w:lang w:val="en-US"/>
        </w:rPr>
        <w:t>standardize data</w:t>
      </w:r>
      <w:r w:rsidRPr="00FE5DB7">
        <w:rPr>
          <w:lang w:val="en-US"/>
        </w:rPr>
        <w:t xml:space="preserve"> (e.g., making names or emails lowercase).</w:t>
      </w:r>
    </w:p>
    <w:p w14:paraId="179CED75" w14:textId="77777777" w:rsidR="00FE5DB7" w:rsidRPr="00FE5DB7" w:rsidRDefault="00505084" w:rsidP="00FE5DB7">
      <w:pPr>
        <w:pStyle w:val="ListParagraph"/>
        <w:numPr>
          <w:ilvl w:val="0"/>
          <w:numId w:val="67"/>
        </w:numPr>
        <w:rPr>
          <w:b/>
          <w:bCs/>
          <w:lang w:val="en-US"/>
        </w:rPr>
      </w:pPr>
      <w:r w:rsidRPr="00FE5DB7">
        <w:rPr>
          <w:lang w:val="en-US"/>
        </w:rPr>
        <w:t xml:space="preserve">When performing </w:t>
      </w:r>
      <w:proofErr w:type="gramStart"/>
      <w:r w:rsidRPr="00FE5DB7">
        <w:rPr>
          <w:b/>
          <w:bCs/>
          <w:lang w:val="en-US"/>
        </w:rPr>
        <w:t>searches</w:t>
      </w:r>
      <w:proofErr w:type="gramEnd"/>
      <w:r w:rsidRPr="00FE5DB7">
        <w:rPr>
          <w:b/>
          <w:bCs/>
          <w:lang w:val="en-US"/>
        </w:rPr>
        <w:t xml:space="preserve"> or comparisons</w:t>
      </w:r>
      <w:r w:rsidRPr="00FE5DB7">
        <w:rPr>
          <w:lang w:val="en-US"/>
        </w:rPr>
        <w:t xml:space="preserve"> (e.g., case-insensitive matches).</w:t>
      </w:r>
    </w:p>
    <w:p w14:paraId="680159EB" w14:textId="77777777" w:rsidR="00FE5DB7" w:rsidRPr="00FE5DB7" w:rsidRDefault="00505084" w:rsidP="00FE5DB7">
      <w:pPr>
        <w:pStyle w:val="ListParagraph"/>
        <w:numPr>
          <w:ilvl w:val="0"/>
          <w:numId w:val="67"/>
        </w:numPr>
        <w:rPr>
          <w:b/>
          <w:bCs/>
          <w:lang w:val="en-US"/>
        </w:rPr>
      </w:pPr>
      <w:r w:rsidRPr="00FE5DB7">
        <w:rPr>
          <w:lang w:val="en-US"/>
        </w:rPr>
        <w:lastRenderedPageBreak/>
        <w:t xml:space="preserve">When you need to </w:t>
      </w:r>
      <w:r w:rsidRPr="00FE5DB7">
        <w:rPr>
          <w:b/>
          <w:bCs/>
          <w:lang w:val="en-US"/>
        </w:rPr>
        <w:t>extract parts</w:t>
      </w:r>
      <w:r w:rsidRPr="00FE5DB7">
        <w:rPr>
          <w:lang w:val="en-US"/>
        </w:rPr>
        <w:t xml:space="preserve"> of text (like a product code, year, etc.).</w:t>
      </w:r>
    </w:p>
    <w:p w14:paraId="32CB529E" w14:textId="77777777" w:rsidR="00FE5DB7" w:rsidRPr="00FE5DB7" w:rsidRDefault="00FE5DB7" w:rsidP="00FE5DB7">
      <w:pPr>
        <w:pStyle w:val="ListParagraph"/>
        <w:rPr>
          <w:b/>
          <w:bCs/>
          <w:lang w:val="en-US"/>
        </w:rPr>
      </w:pPr>
    </w:p>
    <w:p w14:paraId="5BE2CF5A" w14:textId="77777777" w:rsidR="00FE5DB7" w:rsidRDefault="00505084" w:rsidP="00FE5DB7">
      <w:pPr>
        <w:pStyle w:val="ListParagraph"/>
        <w:numPr>
          <w:ilvl w:val="0"/>
          <w:numId w:val="67"/>
        </w:numPr>
        <w:rPr>
          <w:b/>
          <w:bCs/>
          <w:lang w:val="en-US"/>
        </w:rPr>
      </w:pPr>
      <w:r w:rsidRPr="00FE5DB7">
        <w:rPr>
          <w:b/>
          <w:bCs/>
          <w:lang w:val="en-US"/>
        </w:rPr>
        <w:t>Take Note:</w:t>
      </w:r>
    </w:p>
    <w:p w14:paraId="533BBDC4" w14:textId="77777777" w:rsidR="00FE5DB7" w:rsidRPr="00FE5DB7" w:rsidRDefault="00505084" w:rsidP="00FE5DB7">
      <w:pPr>
        <w:pStyle w:val="ListParagraph"/>
        <w:numPr>
          <w:ilvl w:val="0"/>
          <w:numId w:val="67"/>
        </w:numPr>
        <w:rPr>
          <w:b/>
          <w:bCs/>
          <w:lang w:val="en-US"/>
        </w:rPr>
      </w:pPr>
      <w:r w:rsidRPr="00FE5DB7">
        <w:rPr>
          <w:lang w:val="en-US"/>
        </w:rPr>
        <w:t xml:space="preserve">UPPER and LOWER do </w:t>
      </w:r>
      <w:proofErr w:type="gramStart"/>
      <w:r w:rsidRPr="00FE5DB7">
        <w:rPr>
          <w:lang w:val="en-US"/>
        </w:rPr>
        <w:t>not affect</w:t>
      </w:r>
      <w:proofErr w:type="gramEnd"/>
      <w:r w:rsidRPr="00FE5DB7">
        <w:rPr>
          <w:lang w:val="en-US"/>
        </w:rPr>
        <w:t xml:space="preserve"> numbers or special characters.</w:t>
      </w:r>
    </w:p>
    <w:p w14:paraId="4FA44EC7" w14:textId="77777777" w:rsidR="00FE5DB7" w:rsidRPr="00FE5DB7" w:rsidRDefault="00505084" w:rsidP="00FE5DB7">
      <w:pPr>
        <w:pStyle w:val="ListParagraph"/>
        <w:numPr>
          <w:ilvl w:val="0"/>
          <w:numId w:val="67"/>
        </w:numPr>
        <w:rPr>
          <w:b/>
          <w:bCs/>
          <w:lang w:val="en-US"/>
        </w:rPr>
      </w:pPr>
      <w:r w:rsidRPr="00FE5DB7">
        <w:rPr>
          <w:lang w:val="en-US"/>
        </w:rPr>
        <w:t xml:space="preserve">SUBSTRING starts counting from </w:t>
      </w:r>
      <w:r w:rsidRPr="00FE5DB7">
        <w:rPr>
          <w:b/>
          <w:bCs/>
          <w:lang w:val="en-US"/>
        </w:rPr>
        <w:t>1</w:t>
      </w:r>
      <w:r w:rsidRPr="00FE5DB7">
        <w:rPr>
          <w:lang w:val="en-US"/>
        </w:rPr>
        <w:t>, not 0.</w:t>
      </w:r>
    </w:p>
    <w:p w14:paraId="6926A12D" w14:textId="4BBDE919" w:rsidR="00505084" w:rsidRPr="00FE5DB7" w:rsidRDefault="00505084" w:rsidP="00FE5DB7">
      <w:pPr>
        <w:pStyle w:val="ListParagraph"/>
        <w:numPr>
          <w:ilvl w:val="0"/>
          <w:numId w:val="67"/>
        </w:numPr>
        <w:rPr>
          <w:b/>
          <w:bCs/>
          <w:lang w:val="en-US"/>
        </w:rPr>
      </w:pPr>
      <w:r w:rsidRPr="00FE5DB7">
        <w:rPr>
          <w:lang w:val="en-US"/>
        </w:rPr>
        <w:t xml:space="preserve">Useful when working with </w:t>
      </w:r>
      <w:r w:rsidRPr="00FE5DB7">
        <w:rPr>
          <w:b/>
          <w:bCs/>
          <w:lang w:val="en-US"/>
        </w:rPr>
        <w:t>usernames, email fields, product names, or formatted data</w:t>
      </w:r>
      <w:r w:rsidRPr="00FE5DB7">
        <w:rPr>
          <w:lang w:val="en-US"/>
        </w:rPr>
        <w:t>.</w:t>
      </w:r>
    </w:p>
    <w:p w14:paraId="0A0223A7" w14:textId="6D6F1B4E" w:rsidR="00505084" w:rsidRPr="00505084" w:rsidRDefault="00505084" w:rsidP="00FE5DB7">
      <w:pPr>
        <w:pStyle w:val="ListParagraph"/>
        <w:rPr>
          <w:lang w:val="en-US"/>
        </w:rPr>
      </w:pPr>
    </w:p>
    <w:p w14:paraId="0F1E6B27" w14:textId="34594EFC" w:rsidR="00505084" w:rsidRPr="00505084" w:rsidRDefault="00505084" w:rsidP="00505084">
      <w:pPr>
        <w:pStyle w:val="ListParagraph"/>
        <w:numPr>
          <w:ilvl w:val="0"/>
          <w:numId w:val="51"/>
        </w:numPr>
        <w:rPr>
          <w:b/>
          <w:bCs/>
          <w:lang w:val="en-US"/>
        </w:rPr>
      </w:pPr>
      <w:r w:rsidRPr="00505084">
        <w:rPr>
          <w:b/>
          <w:bCs/>
          <w:lang w:val="en-US"/>
        </w:rPr>
        <w:t xml:space="preserve"> VIEWS</w:t>
      </w:r>
    </w:p>
    <w:p w14:paraId="5FD0491A" w14:textId="036A3DB0" w:rsidR="00505084" w:rsidRPr="00FE5DB7" w:rsidRDefault="00505084" w:rsidP="00FE5DB7">
      <w:pPr>
        <w:pStyle w:val="ListParagraph"/>
        <w:rPr>
          <w:lang w:val="en-US"/>
        </w:rPr>
      </w:pPr>
      <w:proofErr w:type="gramStart"/>
      <w:r w:rsidRPr="00505084">
        <w:rPr>
          <w:lang w:val="en-US"/>
        </w:rPr>
        <w:t>A view</w:t>
      </w:r>
      <w:proofErr w:type="gramEnd"/>
      <w:r w:rsidRPr="00505084">
        <w:rPr>
          <w:lang w:val="en-US"/>
        </w:rPr>
        <w:t xml:space="preserve"> is a </w:t>
      </w:r>
      <w:r w:rsidRPr="00505084">
        <w:rPr>
          <w:b/>
          <w:bCs/>
          <w:lang w:val="en-US"/>
        </w:rPr>
        <w:t>stored SQL query</w:t>
      </w:r>
      <w:r w:rsidRPr="00505084">
        <w:rPr>
          <w:lang w:val="en-US"/>
        </w:rPr>
        <w:t>. It behaves like a virtual table that shows data based on a defined query.</w:t>
      </w:r>
      <w:r w:rsidR="00FE5DB7">
        <w:rPr>
          <w:lang w:val="en-US"/>
        </w:rPr>
        <w:t xml:space="preserve"> </w:t>
      </w:r>
      <w:r w:rsidRPr="00FE5DB7">
        <w:rPr>
          <w:lang w:val="en-US"/>
        </w:rPr>
        <w:t xml:space="preserve">Think of a view like a </w:t>
      </w:r>
      <w:r w:rsidRPr="00FE5DB7">
        <w:rPr>
          <w:b/>
          <w:bCs/>
          <w:lang w:val="en-US"/>
        </w:rPr>
        <w:t>shortcut</w:t>
      </w:r>
      <w:r w:rsidRPr="00FE5DB7">
        <w:rPr>
          <w:lang w:val="en-US"/>
        </w:rPr>
        <w:t xml:space="preserve"> to a frequently used or complex query.</w:t>
      </w:r>
    </w:p>
    <w:p w14:paraId="64D2E8D8" w14:textId="77777777" w:rsidR="00FE5DB7" w:rsidRDefault="00FE5DB7" w:rsidP="00FE5DB7">
      <w:pPr>
        <w:pStyle w:val="ListParagraph"/>
        <w:rPr>
          <w:b/>
          <w:bCs/>
          <w:lang w:val="en-US"/>
        </w:rPr>
      </w:pPr>
    </w:p>
    <w:p w14:paraId="54914362" w14:textId="1DCD3765" w:rsidR="00505084" w:rsidRPr="00FE5DB7" w:rsidRDefault="00505084" w:rsidP="00FE5DB7">
      <w:pPr>
        <w:pStyle w:val="ListParagraph"/>
        <w:numPr>
          <w:ilvl w:val="0"/>
          <w:numId w:val="68"/>
        </w:numPr>
        <w:rPr>
          <w:b/>
          <w:bCs/>
          <w:lang w:val="en-US"/>
        </w:rPr>
      </w:pPr>
      <w:r w:rsidRPr="00FE5DB7">
        <w:rPr>
          <w:b/>
          <w:bCs/>
          <w:lang w:val="en-US"/>
        </w:rPr>
        <w:t>When to Use:</w:t>
      </w:r>
    </w:p>
    <w:p w14:paraId="63D2F7BE" w14:textId="77777777" w:rsidR="00505084" w:rsidRPr="00505084" w:rsidRDefault="00505084" w:rsidP="00FE5DB7">
      <w:pPr>
        <w:pStyle w:val="ListParagraph"/>
        <w:numPr>
          <w:ilvl w:val="0"/>
          <w:numId w:val="69"/>
        </w:numPr>
        <w:rPr>
          <w:lang w:val="en-US"/>
        </w:rPr>
      </w:pPr>
      <w:r w:rsidRPr="00505084">
        <w:rPr>
          <w:lang w:val="en-US"/>
        </w:rPr>
        <w:t xml:space="preserve">When you're </w:t>
      </w:r>
      <w:r w:rsidRPr="00505084">
        <w:rPr>
          <w:b/>
          <w:bCs/>
          <w:lang w:val="en-US"/>
        </w:rPr>
        <w:t>repeating the same query</w:t>
      </w:r>
      <w:r w:rsidRPr="00505084">
        <w:rPr>
          <w:lang w:val="en-US"/>
        </w:rPr>
        <w:t xml:space="preserve"> many times.</w:t>
      </w:r>
    </w:p>
    <w:p w14:paraId="2F771881" w14:textId="77777777" w:rsidR="00505084" w:rsidRPr="00505084" w:rsidRDefault="00505084" w:rsidP="00FE5DB7">
      <w:pPr>
        <w:pStyle w:val="ListParagraph"/>
        <w:numPr>
          <w:ilvl w:val="0"/>
          <w:numId w:val="69"/>
        </w:numPr>
        <w:rPr>
          <w:lang w:val="en-US"/>
        </w:rPr>
      </w:pPr>
      <w:r w:rsidRPr="00505084">
        <w:rPr>
          <w:lang w:val="en-US"/>
        </w:rPr>
        <w:t xml:space="preserve">When you want to </w:t>
      </w:r>
      <w:r w:rsidRPr="00505084">
        <w:rPr>
          <w:b/>
          <w:bCs/>
          <w:lang w:val="en-US"/>
        </w:rPr>
        <w:t>hide some columns or simplify</w:t>
      </w:r>
      <w:r w:rsidRPr="00505084">
        <w:rPr>
          <w:lang w:val="en-US"/>
        </w:rPr>
        <w:t xml:space="preserve"> access for users.</w:t>
      </w:r>
    </w:p>
    <w:p w14:paraId="06F3D699" w14:textId="77777777" w:rsidR="00505084" w:rsidRPr="00505084" w:rsidRDefault="00505084" w:rsidP="00FE5DB7">
      <w:pPr>
        <w:pStyle w:val="ListParagraph"/>
        <w:numPr>
          <w:ilvl w:val="0"/>
          <w:numId w:val="69"/>
        </w:numPr>
        <w:rPr>
          <w:lang w:val="en-US"/>
        </w:rPr>
      </w:pPr>
      <w:r w:rsidRPr="00505084">
        <w:rPr>
          <w:lang w:val="en-US"/>
        </w:rPr>
        <w:t xml:space="preserve">When you want to create a </w:t>
      </w:r>
      <w:r w:rsidRPr="00505084">
        <w:rPr>
          <w:b/>
          <w:bCs/>
          <w:lang w:val="en-US"/>
        </w:rPr>
        <w:t xml:space="preserve">readable version of a complex </w:t>
      </w:r>
      <w:proofErr w:type="gramStart"/>
      <w:r w:rsidRPr="00505084">
        <w:rPr>
          <w:b/>
          <w:bCs/>
          <w:lang w:val="en-US"/>
        </w:rPr>
        <w:t>join</w:t>
      </w:r>
      <w:proofErr w:type="gramEnd"/>
      <w:r w:rsidRPr="00505084">
        <w:rPr>
          <w:b/>
          <w:bCs/>
          <w:lang w:val="en-US"/>
        </w:rPr>
        <w:t xml:space="preserve"> or filter</w:t>
      </w:r>
      <w:r w:rsidRPr="00505084">
        <w:rPr>
          <w:lang w:val="en-US"/>
        </w:rPr>
        <w:t>.</w:t>
      </w:r>
    </w:p>
    <w:p w14:paraId="6D6A9610" w14:textId="77777777" w:rsidR="00FE5DB7" w:rsidRDefault="00FE5DB7" w:rsidP="00FE5DB7">
      <w:pPr>
        <w:pStyle w:val="ListParagraph"/>
        <w:rPr>
          <w:b/>
          <w:bCs/>
          <w:lang w:val="en-US"/>
        </w:rPr>
      </w:pPr>
    </w:p>
    <w:p w14:paraId="537C54DE" w14:textId="795FDB3C" w:rsidR="00505084" w:rsidRPr="00505084" w:rsidRDefault="00505084" w:rsidP="00FE5DB7">
      <w:pPr>
        <w:pStyle w:val="ListParagraph"/>
        <w:numPr>
          <w:ilvl w:val="0"/>
          <w:numId w:val="69"/>
        </w:numPr>
        <w:rPr>
          <w:b/>
          <w:bCs/>
          <w:lang w:val="en-US"/>
        </w:rPr>
      </w:pPr>
      <w:r w:rsidRPr="00505084">
        <w:rPr>
          <w:b/>
          <w:bCs/>
          <w:lang w:val="en-US"/>
        </w:rPr>
        <w:t>Example:</w:t>
      </w:r>
    </w:p>
    <w:p w14:paraId="63D0A5B5" w14:textId="77777777" w:rsidR="00505084" w:rsidRPr="00505084" w:rsidRDefault="00505084" w:rsidP="00FE5DB7">
      <w:pPr>
        <w:pStyle w:val="ListParagraph"/>
        <w:rPr>
          <w:lang w:val="en-US"/>
        </w:rPr>
      </w:pPr>
      <w:r w:rsidRPr="00505084">
        <w:rPr>
          <w:lang w:val="en-US"/>
        </w:rPr>
        <w:t>Create a view of high earners:</w:t>
      </w:r>
    </w:p>
    <w:p w14:paraId="623D572C" w14:textId="092E48BC" w:rsidR="00FE5DB7" w:rsidRPr="00FE5DB7" w:rsidRDefault="00FE5DB7" w:rsidP="00FE5DB7">
      <w:pPr>
        <w:pStyle w:val="ListParagraph"/>
        <w:numPr>
          <w:ilvl w:val="0"/>
          <w:numId w:val="69"/>
        </w:numPr>
        <w:rPr>
          <w:lang w:val="en-US"/>
        </w:rPr>
      </w:pPr>
      <w:r>
        <w:rPr>
          <w:b/>
          <w:bCs/>
          <w:lang w:val="en-US"/>
        </w:rPr>
        <w:t>Query:</w:t>
      </w:r>
    </w:p>
    <w:p w14:paraId="1F0A88C3" w14:textId="7A2E6DF5" w:rsidR="00505084" w:rsidRPr="00505084" w:rsidRDefault="00505084" w:rsidP="00FE5DB7">
      <w:pPr>
        <w:pStyle w:val="ListParagraph"/>
        <w:rPr>
          <w:lang w:val="en-US"/>
        </w:rPr>
      </w:pPr>
      <w:r w:rsidRPr="00505084">
        <w:rPr>
          <w:lang w:val="en-US"/>
        </w:rPr>
        <w:t xml:space="preserve">CREATE VIEW </w:t>
      </w:r>
      <w:proofErr w:type="spellStart"/>
      <w:r w:rsidRPr="00505084">
        <w:rPr>
          <w:lang w:val="en-US"/>
        </w:rPr>
        <w:t>high_earners</w:t>
      </w:r>
      <w:proofErr w:type="spellEnd"/>
      <w:r w:rsidRPr="00505084">
        <w:rPr>
          <w:lang w:val="en-US"/>
        </w:rPr>
        <w:t xml:space="preserve"> AS</w:t>
      </w:r>
    </w:p>
    <w:p w14:paraId="722D6EB0" w14:textId="77777777" w:rsidR="00505084" w:rsidRPr="00505084" w:rsidRDefault="00505084" w:rsidP="00FE5DB7">
      <w:pPr>
        <w:pStyle w:val="ListParagraph"/>
        <w:rPr>
          <w:lang w:val="en-US"/>
        </w:rPr>
      </w:pPr>
      <w:r w:rsidRPr="00505084">
        <w:rPr>
          <w:lang w:val="en-US"/>
        </w:rPr>
        <w:t>SELECT name, salary</w:t>
      </w:r>
    </w:p>
    <w:p w14:paraId="53FC4B93" w14:textId="77777777" w:rsidR="00505084" w:rsidRPr="00505084" w:rsidRDefault="00505084" w:rsidP="00FE5DB7">
      <w:pPr>
        <w:pStyle w:val="ListParagraph"/>
        <w:rPr>
          <w:lang w:val="en-US"/>
        </w:rPr>
      </w:pPr>
      <w:r w:rsidRPr="00505084">
        <w:rPr>
          <w:lang w:val="en-US"/>
        </w:rPr>
        <w:t>FROM employees</w:t>
      </w:r>
    </w:p>
    <w:p w14:paraId="10EC2723" w14:textId="77777777" w:rsidR="00505084" w:rsidRPr="00505084" w:rsidRDefault="00505084" w:rsidP="00FE5DB7">
      <w:pPr>
        <w:pStyle w:val="ListParagraph"/>
        <w:rPr>
          <w:lang w:val="en-US"/>
        </w:rPr>
      </w:pPr>
      <w:r w:rsidRPr="00505084">
        <w:rPr>
          <w:lang w:val="en-US"/>
        </w:rPr>
        <w:t>WHERE salary &gt; 50000;</w:t>
      </w:r>
    </w:p>
    <w:p w14:paraId="25ACC54C" w14:textId="77777777" w:rsidR="00FE5DB7" w:rsidRDefault="00FE5DB7" w:rsidP="00FE5DB7">
      <w:pPr>
        <w:pStyle w:val="ListParagraph"/>
        <w:rPr>
          <w:lang w:val="en-US"/>
        </w:rPr>
      </w:pPr>
    </w:p>
    <w:p w14:paraId="4EA6304C" w14:textId="4FA91C3A" w:rsidR="00505084" w:rsidRDefault="00505084" w:rsidP="00FE5DB7">
      <w:pPr>
        <w:pStyle w:val="ListParagraph"/>
        <w:rPr>
          <w:lang w:val="en-US"/>
        </w:rPr>
      </w:pPr>
      <w:r w:rsidRPr="00505084">
        <w:rPr>
          <w:lang w:val="en-US"/>
        </w:rPr>
        <w:t>Now instead of writing that query every time, just do:</w:t>
      </w:r>
    </w:p>
    <w:p w14:paraId="31AFBB36" w14:textId="77777777" w:rsidR="00FE5DB7" w:rsidRPr="00FE5DB7" w:rsidRDefault="00FE5DB7" w:rsidP="00FE5DB7">
      <w:pPr>
        <w:pStyle w:val="ListParagraph"/>
        <w:rPr>
          <w:lang w:val="en-US"/>
        </w:rPr>
      </w:pPr>
    </w:p>
    <w:p w14:paraId="39847959" w14:textId="3DADCF00" w:rsidR="00FE5DB7" w:rsidRPr="00FE5DB7" w:rsidRDefault="00FE5DB7" w:rsidP="00FE5DB7">
      <w:pPr>
        <w:pStyle w:val="ListParagraph"/>
        <w:numPr>
          <w:ilvl w:val="0"/>
          <w:numId w:val="69"/>
        </w:numPr>
        <w:rPr>
          <w:lang w:val="en-US"/>
        </w:rPr>
      </w:pPr>
      <w:r>
        <w:rPr>
          <w:b/>
          <w:bCs/>
          <w:lang w:val="en-US"/>
        </w:rPr>
        <w:t>Query:</w:t>
      </w:r>
    </w:p>
    <w:p w14:paraId="4AA0F943" w14:textId="77777777" w:rsidR="00505084" w:rsidRPr="00505084" w:rsidRDefault="00505084" w:rsidP="00FE5DB7">
      <w:pPr>
        <w:pStyle w:val="ListParagraph"/>
        <w:rPr>
          <w:lang w:val="en-US"/>
        </w:rPr>
      </w:pPr>
      <w:r w:rsidRPr="00505084">
        <w:rPr>
          <w:lang w:val="en-US"/>
        </w:rPr>
        <w:t xml:space="preserve">SELECT * FROM </w:t>
      </w:r>
      <w:proofErr w:type="spellStart"/>
      <w:r w:rsidRPr="00505084">
        <w:rPr>
          <w:lang w:val="en-US"/>
        </w:rPr>
        <w:t>high_earners</w:t>
      </w:r>
      <w:proofErr w:type="spellEnd"/>
      <w:r w:rsidRPr="00505084">
        <w:rPr>
          <w:lang w:val="en-US"/>
        </w:rPr>
        <w:t>;</w:t>
      </w:r>
    </w:p>
    <w:p w14:paraId="3437A2DD" w14:textId="77777777" w:rsidR="00FE5DB7" w:rsidRDefault="00FE5DB7" w:rsidP="00FE5DB7">
      <w:pPr>
        <w:pStyle w:val="ListParagraph"/>
        <w:rPr>
          <w:b/>
          <w:bCs/>
          <w:lang w:val="en-US"/>
        </w:rPr>
      </w:pPr>
    </w:p>
    <w:p w14:paraId="1C8761CC" w14:textId="4AEAFEA3" w:rsidR="00505084" w:rsidRPr="00505084" w:rsidRDefault="00505084" w:rsidP="00FE5DB7">
      <w:pPr>
        <w:pStyle w:val="ListParagraph"/>
        <w:numPr>
          <w:ilvl w:val="0"/>
          <w:numId w:val="70"/>
        </w:numPr>
        <w:rPr>
          <w:b/>
          <w:bCs/>
          <w:lang w:val="en-US"/>
        </w:rPr>
      </w:pPr>
      <w:r w:rsidRPr="00505084">
        <w:rPr>
          <w:b/>
          <w:bCs/>
          <w:lang w:val="en-US"/>
        </w:rPr>
        <w:t>Take Note:</w:t>
      </w:r>
    </w:p>
    <w:p w14:paraId="10BF9C83" w14:textId="77777777" w:rsidR="00505084" w:rsidRPr="00505084" w:rsidRDefault="00505084" w:rsidP="00FE5DB7">
      <w:pPr>
        <w:pStyle w:val="ListParagraph"/>
        <w:numPr>
          <w:ilvl w:val="0"/>
          <w:numId w:val="70"/>
        </w:numPr>
        <w:rPr>
          <w:lang w:val="en-US"/>
        </w:rPr>
      </w:pPr>
      <w:r w:rsidRPr="00505084">
        <w:rPr>
          <w:lang w:val="en-US"/>
        </w:rPr>
        <w:t xml:space="preserve">A </w:t>
      </w:r>
      <w:r w:rsidRPr="00505084">
        <w:rPr>
          <w:b/>
          <w:bCs/>
          <w:lang w:val="en-US"/>
        </w:rPr>
        <w:t>view does not store actual data</w:t>
      </w:r>
      <w:r w:rsidRPr="00505084">
        <w:rPr>
          <w:lang w:val="en-US"/>
        </w:rPr>
        <w:t>—it shows data live from the original tables.</w:t>
      </w:r>
    </w:p>
    <w:p w14:paraId="21E4196B" w14:textId="77777777" w:rsidR="00505084" w:rsidRPr="00505084" w:rsidRDefault="00505084" w:rsidP="00FE5DB7">
      <w:pPr>
        <w:pStyle w:val="ListParagraph"/>
        <w:numPr>
          <w:ilvl w:val="0"/>
          <w:numId w:val="70"/>
        </w:numPr>
        <w:rPr>
          <w:lang w:val="en-US"/>
        </w:rPr>
      </w:pPr>
      <w:r w:rsidRPr="00505084">
        <w:rPr>
          <w:lang w:val="en-US"/>
        </w:rPr>
        <w:t>If the underlying data changes, the view reflects it.</w:t>
      </w:r>
    </w:p>
    <w:p w14:paraId="46AFF0D1" w14:textId="77777777" w:rsidR="00505084" w:rsidRPr="00505084" w:rsidRDefault="00505084" w:rsidP="00FE5DB7">
      <w:pPr>
        <w:pStyle w:val="ListParagraph"/>
        <w:numPr>
          <w:ilvl w:val="0"/>
          <w:numId w:val="70"/>
        </w:numPr>
        <w:rPr>
          <w:lang w:val="en-US"/>
        </w:rPr>
      </w:pPr>
      <w:r w:rsidRPr="00505084">
        <w:rPr>
          <w:b/>
          <w:bCs/>
          <w:lang w:val="en-US"/>
        </w:rPr>
        <w:t>You can’t always edit</w:t>
      </w:r>
      <w:r w:rsidRPr="00505084">
        <w:rPr>
          <w:lang w:val="en-US"/>
        </w:rPr>
        <w:t xml:space="preserve"> data through a view (especially if it involves </w:t>
      </w:r>
      <w:proofErr w:type="gramStart"/>
      <w:r w:rsidRPr="00505084">
        <w:rPr>
          <w:lang w:val="en-US"/>
        </w:rPr>
        <w:t>joins</w:t>
      </w:r>
      <w:proofErr w:type="gramEnd"/>
      <w:r w:rsidRPr="00505084">
        <w:rPr>
          <w:lang w:val="en-US"/>
        </w:rPr>
        <w:t xml:space="preserve"> or calculations).</w:t>
      </w:r>
    </w:p>
    <w:p w14:paraId="66B65EAF" w14:textId="77777777" w:rsidR="00505084" w:rsidRPr="00505084" w:rsidRDefault="00505084" w:rsidP="00FE5DB7">
      <w:pPr>
        <w:pStyle w:val="ListParagraph"/>
        <w:numPr>
          <w:ilvl w:val="0"/>
          <w:numId w:val="70"/>
        </w:numPr>
        <w:rPr>
          <w:lang w:val="en-US"/>
        </w:rPr>
      </w:pPr>
      <w:r w:rsidRPr="00505084">
        <w:rPr>
          <w:lang w:val="en-US"/>
        </w:rPr>
        <w:t>Use clear, meaningful names for views.</w:t>
      </w:r>
    </w:p>
    <w:p w14:paraId="6176F3D1" w14:textId="6E541E44" w:rsidR="000C1839" w:rsidRDefault="000C1839" w:rsidP="00FE5DB7">
      <w:pPr>
        <w:pStyle w:val="ListParagraph"/>
        <w:rPr>
          <w:lang w:val="en-US"/>
        </w:rPr>
      </w:pPr>
    </w:p>
    <w:p w14:paraId="50E5018B" w14:textId="77777777" w:rsidR="00455883" w:rsidRDefault="00455883" w:rsidP="00FE5DB7">
      <w:pPr>
        <w:pStyle w:val="ListParagraph"/>
        <w:rPr>
          <w:lang w:val="en-US"/>
        </w:rPr>
      </w:pPr>
    </w:p>
    <w:p w14:paraId="5F697753" w14:textId="49789E73" w:rsidR="00455883" w:rsidRDefault="00455883" w:rsidP="00455883">
      <w:pPr>
        <w:jc w:val="center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LECTURE EIGHT</w:t>
      </w:r>
    </w:p>
    <w:p w14:paraId="51A48586" w14:textId="4BB03A2E" w:rsidR="00455883" w:rsidRDefault="00455883" w:rsidP="00455883">
      <w:pPr>
        <w:jc w:val="center"/>
        <w:rPr>
          <w:lang w:val="en-US"/>
        </w:rPr>
      </w:pPr>
      <w:r w:rsidRPr="00455883">
        <w:t>Understanding CTEs, Views, and Window Functions</w:t>
      </w:r>
    </w:p>
    <w:p w14:paraId="134FB397" w14:textId="77777777" w:rsidR="00455883" w:rsidRPr="00455883" w:rsidRDefault="00455883" w:rsidP="00455883">
      <w:pPr>
        <w:pStyle w:val="ListParagraph"/>
        <w:numPr>
          <w:ilvl w:val="0"/>
          <w:numId w:val="72"/>
        </w:numPr>
        <w:rPr>
          <w:b/>
          <w:bCs/>
          <w:lang w:val="en-US"/>
        </w:rPr>
      </w:pPr>
      <w:r w:rsidRPr="00455883">
        <w:rPr>
          <w:b/>
          <w:bCs/>
          <w:lang w:val="en-US"/>
        </w:rPr>
        <w:t>What is a Common Table Expression (CTE)?</w:t>
      </w:r>
    </w:p>
    <w:p w14:paraId="73A968F7" w14:textId="77777777" w:rsidR="00455883" w:rsidRPr="00455883" w:rsidRDefault="00455883" w:rsidP="00694CA8">
      <w:pPr>
        <w:pStyle w:val="ListParagraph"/>
        <w:rPr>
          <w:lang w:val="en-US"/>
        </w:rPr>
      </w:pPr>
      <w:r w:rsidRPr="00455883">
        <w:rPr>
          <w:lang w:val="en-US"/>
        </w:rPr>
        <w:t xml:space="preserve">A </w:t>
      </w:r>
      <w:r w:rsidRPr="00455883">
        <w:rPr>
          <w:b/>
          <w:bCs/>
          <w:lang w:val="en-US"/>
        </w:rPr>
        <w:t>CTE</w:t>
      </w:r>
      <w:r w:rsidRPr="00455883">
        <w:rPr>
          <w:lang w:val="en-US"/>
        </w:rPr>
        <w:t xml:space="preserve"> is a temporary, named result set (like a virtual table) used within a SQL query. Think of it </w:t>
      </w:r>
      <w:proofErr w:type="gramStart"/>
      <w:r w:rsidRPr="00455883">
        <w:rPr>
          <w:lang w:val="en-US"/>
        </w:rPr>
        <w:t>as a way to</w:t>
      </w:r>
      <w:proofErr w:type="gramEnd"/>
      <w:r w:rsidRPr="00455883">
        <w:rPr>
          <w:lang w:val="en-US"/>
        </w:rPr>
        <w:t xml:space="preserve"> </w:t>
      </w:r>
      <w:r w:rsidRPr="00455883">
        <w:rPr>
          <w:b/>
          <w:bCs/>
          <w:lang w:val="en-US"/>
        </w:rPr>
        <w:t>break a complex query into simpler parts</w:t>
      </w:r>
      <w:r w:rsidRPr="00455883">
        <w:rPr>
          <w:lang w:val="en-US"/>
        </w:rPr>
        <w:t>.</w:t>
      </w:r>
    </w:p>
    <w:p w14:paraId="68AEA61E" w14:textId="77777777" w:rsidR="00694CA8" w:rsidRDefault="00694CA8" w:rsidP="00694CA8">
      <w:pPr>
        <w:pStyle w:val="ListParagraph"/>
        <w:rPr>
          <w:b/>
          <w:bCs/>
          <w:lang w:val="en-US"/>
        </w:rPr>
      </w:pPr>
    </w:p>
    <w:p w14:paraId="452CC603" w14:textId="2E4A0500" w:rsidR="00455883" w:rsidRPr="00455883" w:rsidRDefault="00455883" w:rsidP="00455883">
      <w:pPr>
        <w:pStyle w:val="ListParagraph"/>
        <w:numPr>
          <w:ilvl w:val="0"/>
          <w:numId w:val="72"/>
        </w:numPr>
        <w:rPr>
          <w:b/>
          <w:bCs/>
          <w:lang w:val="en-US"/>
        </w:rPr>
      </w:pPr>
      <w:r w:rsidRPr="00455883">
        <w:rPr>
          <w:b/>
          <w:bCs/>
          <w:lang w:val="en-US"/>
        </w:rPr>
        <w:t>Why Use CTEs?</w:t>
      </w:r>
    </w:p>
    <w:p w14:paraId="61B54BB6" w14:textId="77777777" w:rsidR="00455883" w:rsidRPr="00455883" w:rsidRDefault="00455883" w:rsidP="00455883">
      <w:pPr>
        <w:pStyle w:val="ListParagraph"/>
        <w:numPr>
          <w:ilvl w:val="0"/>
          <w:numId w:val="72"/>
        </w:numPr>
        <w:rPr>
          <w:lang w:val="en-US"/>
        </w:rPr>
      </w:pPr>
      <w:proofErr w:type="gramStart"/>
      <w:r w:rsidRPr="00455883">
        <w:rPr>
          <w:lang w:val="en-US"/>
        </w:rPr>
        <w:t>Makes</w:t>
      </w:r>
      <w:proofErr w:type="gramEnd"/>
      <w:r w:rsidRPr="00455883">
        <w:rPr>
          <w:lang w:val="en-US"/>
        </w:rPr>
        <w:t xml:space="preserve"> queries </w:t>
      </w:r>
      <w:r w:rsidRPr="00455883">
        <w:rPr>
          <w:b/>
          <w:bCs/>
          <w:lang w:val="en-US"/>
        </w:rPr>
        <w:t>easier to read and maintain</w:t>
      </w:r>
      <w:r w:rsidRPr="00455883">
        <w:rPr>
          <w:lang w:val="en-US"/>
        </w:rPr>
        <w:t>.</w:t>
      </w:r>
    </w:p>
    <w:p w14:paraId="0326712B" w14:textId="77777777" w:rsidR="00455883" w:rsidRPr="00455883" w:rsidRDefault="00455883" w:rsidP="00455883">
      <w:pPr>
        <w:pStyle w:val="ListParagraph"/>
        <w:numPr>
          <w:ilvl w:val="0"/>
          <w:numId w:val="72"/>
        </w:numPr>
        <w:rPr>
          <w:lang w:val="en-US"/>
        </w:rPr>
      </w:pPr>
      <w:r w:rsidRPr="00455883">
        <w:rPr>
          <w:lang w:val="en-US"/>
        </w:rPr>
        <w:t xml:space="preserve">Helps you </w:t>
      </w:r>
      <w:r w:rsidRPr="00455883">
        <w:rPr>
          <w:b/>
          <w:bCs/>
          <w:lang w:val="en-US"/>
        </w:rPr>
        <w:t>organize logic</w:t>
      </w:r>
      <w:r w:rsidRPr="00455883">
        <w:rPr>
          <w:lang w:val="en-US"/>
        </w:rPr>
        <w:t xml:space="preserve"> when you’re working with multiple layers of calculations.</w:t>
      </w:r>
    </w:p>
    <w:p w14:paraId="74D02F3F" w14:textId="77777777" w:rsidR="00455883" w:rsidRPr="00455883" w:rsidRDefault="00455883" w:rsidP="00455883">
      <w:pPr>
        <w:pStyle w:val="ListParagraph"/>
        <w:numPr>
          <w:ilvl w:val="0"/>
          <w:numId w:val="72"/>
        </w:numPr>
        <w:rPr>
          <w:lang w:val="en-US"/>
        </w:rPr>
      </w:pPr>
      <w:r w:rsidRPr="00455883">
        <w:rPr>
          <w:b/>
          <w:bCs/>
          <w:lang w:val="en-US"/>
        </w:rPr>
        <w:t xml:space="preserve">Does not consume permanent storage </w:t>
      </w:r>
      <w:proofErr w:type="gramStart"/>
      <w:r w:rsidRPr="00455883">
        <w:rPr>
          <w:b/>
          <w:bCs/>
          <w:lang w:val="en-US"/>
        </w:rPr>
        <w:t>space</w:t>
      </w:r>
      <w:r w:rsidRPr="00455883">
        <w:rPr>
          <w:lang w:val="en-US"/>
        </w:rPr>
        <w:t>—it</w:t>
      </w:r>
      <w:proofErr w:type="gramEnd"/>
      <w:r w:rsidRPr="00455883">
        <w:rPr>
          <w:lang w:val="en-US"/>
        </w:rPr>
        <w:t xml:space="preserve"> exists only while the query runs.</w:t>
      </w:r>
    </w:p>
    <w:p w14:paraId="54F3F6A5" w14:textId="77777777" w:rsidR="00694CA8" w:rsidRDefault="00694CA8" w:rsidP="00694CA8">
      <w:pPr>
        <w:pStyle w:val="ListParagraph"/>
        <w:rPr>
          <w:b/>
          <w:bCs/>
          <w:lang w:val="en-US"/>
        </w:rPr>
      </w:pPr>
    </w:p>
    <w:p w14:paraId="71B17FAB" w14:textId="27D5ED0E" w:rsidR="00455883" w:rsidRPr="00455883" w:rsidRDefault="00455883" w:rsidP="00455883">
      <w:pPr>
        <w:pStyle w:val="ListParagraph"/>
        <w:numPr>
          <w:ilvl w:val="0"/>
          <w:numId w:val="72"/>
        </w:numPr>
        <w:rPr>
          <w:b/>
          <w:bCs/>
          <w:lang w:val="en-US"/>
        </w:rPr>
      </w:pPr>
      <w:r w:rsidRPr="00455883">
        <w:rPr>
          <w:b/>
          <w:bCs/>
          <w:lang w:val="en-US"/>
        </w:rPr>
        <w:t>Syntax of a CTE:</w:t>
      </w:r>
    </w:p>
    <w:p w14:paraId="1AEF9249" w14:textId="77777777" w:rsidR="00455883" w:rsidRPr="00455883" w:rsidRDefault="00455883" w:rsidP="00694CA8">
      <w:pPr>
        <w:pStyle w:val="ListParagraph"/>
        <w:rPr>
          <w:lang w:val="en-US"/>
        </w:rPr>
      </w:pPr>
      <w:r w:rsidRPr="00455883">
        <w:rPr>
          <w:lang w:val="en-US"/>
        </w:rPr>
        <w:t xml:space="preserve">WITH </w:t>
      </w:r>
      <w:proofErr w:type="spellStart"/>
      <w:r w:rsidRPr="00455883">
        <w:rPr>
          <w:lang w:val="en-US"/>
        </w:rPr>
        <w:t>cte_name</w:t>
      </w:r>
      <w:proofErr w:type="spellEnd"/>
      <w:r w:rsidRPr="00455883">
        <w:rPr>
          <w:lang w:val="en-US"/>
        </w:rPr>
        <w:t xml:space="preserve"> AS (</w:t>
      </w:r>
    </w:p>
    <w:p w14:paraId="73CBAC0B" w14:textId="77777777" w:rsidR="00455883" w:rsidRPr="00455883" w:rsidRDefault="00455883" w:rsidP="00694CA8">
      <w:pPr>
        <w:pStyle w:val="ListParagraph"/>
        <w:rPr>
          <w:lang w:val="en-US"/>
        </w:rPr>
      </w:pPr>
      <w:r w:rsidRPr="00455883">
        <w:rPr>
          <w:lang w:val="en-US"/>
        </w:rPr>
        <w:t xml:space="preserve">   SELECT columns</w:t>
      </w:r>
    </w:p>
    <w:p w14:paraId="679424AB" w14:textId="77777777" w:rsidR="00455883" w:rsidRPr="00455883" w:rsidRDefault="00455883" w:rsidP="00694CA8">
      <w:pPr>
        <w:pStyle w:val="ListParagraph"/>
        <w:rPr>
          <w:lang w:val="en-US"/>
        </w:rPr>
      </w:pPr>
      <w:r w:rsidRPr="00455883">
        <w:rPr>
          <w:lang w:val="en-US"/>
        </w:rPr>
        <w:t xml:space="preserve">   FROM table</w:t>
      </w:r>
    </w:p>
    <w:p w14:paraId="394FABEF" w14:textId="77777777" w:rsidR="00455883" w:rsidRPr="00455883" w:rsidRDefault="00455883" w:rsidP="00694CA8">
      <w:pPr>
        <w:pStyle w:val="ListParagraph"/>
        <w:rPr>
          <w:lang w:val="en-US"/>
        </w:rPr>
      </w:pPr>
      <w:r w:rsidRPr="00455883">
        <w:rPr>
          <w:lang w:val="en-US"/>
        </w:rPr>
        <w:t xml:space="preserve">   WHERE condition</w:t>
      </w:r>
    </w:p>
    <w:p w14:paraId="4083B44F" w14:textId="77777777" w:rsidR="00455883" w:rsidRPr="00455883" w:rsidRDefault="00455883" w:rsidP="00694CA8">
      <w:pPr>
        <w:pStyle w:val="ListParagraph"/>
        <w:rPr>
          <w:lang w:val="en-US"/>
        </w:rPr>
      </w:pPr>
      <w:r w:rsidRPr="00455883">
        <w:rPr>
          <w:lang w:val="en-US"/>
        </w:rPr>
        <w:t>)</w:t>
      </w:r>
    </w:p>
    <w:p w14:paraId="17A9154A" w14:textId="77777777" w:rsidR="00455883" w:rsidRPr="00455883" w:rsidRDefault="00455883" w:rsidP="00694CA8">
      <w:pPr>
        <w:pStyle w:val="ListParagraph"/>
        <w:rPr>
          <w:lang w:val="en-US"/>
        </w:rPr>
      </w:pPr>
      <w:r w:rsidRPr="00455883">
        <w:rPr>
          <w:lang w:val="en-US"/>
        </w:rPr>
        <w:t xml:space="preserve">SELECT * FROM </w:t>
      </w:r>
      <w:proofErr w:type="spellStart"/>
      <w:r w:rsidRPr="00455883">
        <w:rPr>
          <w:lang w:val="en-US"/>
        </w:rPr>
        <w:t>cte_name</w:t>
      </w:r>
      <w:proofErr w:type="spellEnd"/>
      <w:r w:rsidRPr="00455883">
        <w:rPr>
          <w:lang w:val="en-US"/>
        </w:rPr>
        <w:t>;</w:t>
      </w:r>
    </w:p>
    <w:p w14:paraId="4CA28283" w14:textId="5552EA0A" w:rsidR="00455883" w:rsidRPr="00455883" w:rsidRDefault="00455883" w:rsidP="00694CA8">
      <w:pPr>
        <w:pStyle w:val="ListParagraph"/>
        <w:rPr>
          <w:lang w:val="en-US"/>
        </w:rPr>
      </w:pPr>
    </w:p>
    <w:p w14:paraId="1175B223" w14:textId="7A1832AD" w:rsidR="00455883" w:rsidRPr="00455883" w:rsidRDefault="00455883" w:rsidP="00455883">
      <w:pPr>
        <w:pStyle w:val="ListParagraph"/>
        <w:numPr>
          <w:ilvl w:val="0"/>
          <w:numId w:val="72"/>
        </w:numPr>
        <w:rPr>
          <w:b/>
          <w:bCs/>
          <w:lang w:val="en-US"/>
        </w:rPr>
      </w:pPr>
      <w:r w:rsidRPr="00455883">
        <w:rPr>
          <w:b/>
          <w:bCs/>
          <w:lang w:val="en-US"/>
        </w:rPr>
        <w:t>Practical Example of a CTE</w:t>
      </w:r>
    </w:p>
    <w:p w14:paraId="2E6B0982" w14:textId="0C0FB784" w:rsidR="00694CA8" w:rsidRPr="00694CA8" w:rsidRDefault="00455883" w:rsidP="00694CA8">
      <w:pPr>
        <w:pStyle w:val="ListParagraph"/>
        <w:rPr>
          <w:b/>
          <w:bCs/>
          <w:lang w:val="en-US"/>
        </w:rPr>
      </w:pPr>
      <w:r w:rsidRPr="00455883">
        <w:rPr>
          <w:b/>
          <w:bCs/>
          <w:lang w:val="en-US"/>
        </w:rPr>
        <w:t>Get customer details and calculate total price per order.</w:t>
      </w:r>
    </w:p>
    <w:p w14:paraId="63197194" w14:textId="77777777" w:rsidR="00694CA8" w:rsidRDefault="00694CA8" w:rsidP="00694CA8">
      <w:pPr>
        <w:pStyle w:val="ListParagraph"/>
        <w:rPr>
          <w:lang w:val="en-US"/>
        </w:rPr>
      </w:pPr>
    </w:p>
    <w:p w14:paraId="15A6926D" w14:textId="661ED1C5" w:rsidR="00694CA8" w:rsidRDefault="00694CA8" w:rsidP="00455883">
      <w:pPr>
        <w:pStyle w:val="ListParagraph"/>
        <w:numPr>
          <w:ilvl w:val="0"/>
          <w:numId w:val="72"/>
        </w:numPr>
        <w:rPr>
          <w:lang w:val="en-US"/>
        </w:rPr>
      </w:pPr>
      <w:r>
        <w:rPr>
          <w:b/>
          <w:bCs/>
          <w:lang w:val="en-US"/>
        </w:rPr>
        <w:t>Query:</w:t>
      </w:r>
    </w:p>
    <w:p w14:paraId="4E8A8B23" w14:textId="62273845" w:rsidR="00455883" w:rsidRPr="00455883" w:rsidRDefault="00455883" w:rsidP="00694CA8">
      <w:pPr>
        <w:pStyle w:val="ListParagraph"/>
        <w:rPr>
          <w:lang w:val="en-US"/>
        </w:rPr>
      </w:pPr>
      <w:r w:rsidRPr="00455883">
        <w:rPr>
          <w:lang w:val="en-US"/>
        </w:rPr>
        <w:t xml:space="preserve">WITH </w:t>
      </w:r>
      <w:proofErr w:type="spellStart"/>
      <w:r w:rsidRPr="00455883">
        <w:rPr>
          <w:lang w:val="en-US"/>
        </w:rPr>
        <w:t>CustomerOrder</w:t>
      </w:r>
      <w:proofErr w:type="spellEnd"/>
      <w:r w:rsidRPr="00455883">
        <w:rPr>
          <w:lang w:val="en-US"/>
        </w:rPr>
        <w:t xml:space="preserve"> AS (</w:t>
      </w:r>
    </w:p>
    <w:p w14:paraId="3408A950" w14:textId="77777777" w:rsidR="00455883" w:rsidRPr="00455883" w:rsidRDefault="00455883" w:rsidP="00694CA8">
      <w:pPr>
        <w:pStyle w:val="ListParagraph"/>
        <w:rPr>
          <w:lang w:val="en-US"/>
        </w:rPr>
      </w:pPr>
      <w:r w:rsidRPr="00455883">
        <w:rPr>
          <w:lang w:val="en-US"/>
        </w:rPr>
        <w:t xml:space="preserve">    SELECT </w:t>
      </w:r>
    </w:p>
    <w:p w14:paraId="4B54359B" w14:textId="77777777" w:rsidR="00455883" w:rsidRPr="00455883" w:rsidRDefault="00455883" w:rsidP="00694CA8">
      <w:pPr>
        <w:pStyle w:val="ListParagraph"/>
        <w:rPr>
          <w:lang w:val="en-US"/>
        </w:rPr>
      </w:pPr>
      <w:r w:rsidRPr="00455883">
        <w:rPr>
          <w:lang w:val="en-US"/>
        </w:rPr>
        <w:t xml:space="preserve">        </w:t>
      </w:r>
      <w:proofErr w:type="spellStart"/>
      <w:r w:rsidRPr="00455883">
        <w:rPr>
          <w:lang w:val="en-US"/>
        </w:rPr>
        <w:t>customer_id</w:t>
      </w:r>
      <w:proofErr w:type="spellEnd"/>
      <w:r w:rsidRPr="00455883">
        <w:rPr>
          <w:lang w:val="en-US"/>
        </w:rPr>
        <w:t>,</w:t>
      </w:r>
    </w:p>
    <w:p w14:paraId="78996973" w14:textId="77777777" w:rsidR="00455883" w:rsidRPr="00455883" w:rsidRDefault="00455883" w:rsidP="00694CA8">
      <w:pPr>
        <w:pStyle w:val="ListParagraph"/>
        <w:rPr>
          <w:lang w:val="en-US"/>
        </w:rPr>
      </w:pPr>
      <w:r w:rsidRPr="00455883">
        <w:rPr>
          <w:lang w:val="en-US"/>
        </w:rPr>
        <w:t xml:space="preserve">        </w:t>
      </w:r>
      <w:proofErr w:type="spellStart"/>
      <w:r w:rsidRPr="00455883">
        <w:rPr>
          <w:lang w:val="en-US"/>
        </w:rPr>
        <w:t>customer_name</w:t>
      </w:r>
      <w:proofErr w:type="spellEnd"/>
      <w:r w:rsidRPr="00455883">
        <w:rPr>
          <w:lang w:val="en-US"/>
        </w:rPr>
        <w:t>,</w:t>
      </w:r>
    </w:p>
    <w:p w14:paraId="306F616E" w14:textId="77777777" w:rsidR="00455883" w:rsidRPr="00455883" w:rsidRDefault="00455883" w:rsidP="00694CA8">
      <w:pPr>
        <w:pStyle w:val="ListParagraph"/>
        <w:rPr>
          <w:lang w:val="en-US"/>
        </w:rPr>
      </w:pPr>
      <w:r w:rsidRPr="00455883">
        <w:rPr>
          <w:lang w:val="en-US"/>
        </w:rPr>
        <w:t xml:space="preserve">        </w:t>
      </w:r>
      <w:proofErr w:type="spellStart"/>
      <w:r w:rsidRPr="00455883">
        <w:rPr>
          <w:lang w:val="en-US"/>
        </w:rPr>
        <w:t>order_id</w:t>
      </w:r>
      <w:proofErr w:type="spellEnd"/>
      <w:r w:rsidRPr="00455883">
        <w:rPr>
          <w:lang w:val="en-US"/>
        </w:rPr>
        <w:t>,</w:t>
      </w:r>
    </w:p>
    <w:p w14:paraId="3BF98E28" w14:textId="77777777" w:rsidR="00455883" w:rsidRPr="00455883" w:rsidRDefault="00455883" w:rsidP="00694CA8">
      <w:pPr>
        <w:pStyle w:val="ListParagraph"/>
        <w:rPr>
          <w:lang w:val="en-US"/>
        </w:rPr>
      </w:pPr>
      <w:r w:rsidRPr="00455883">
        <w:rPr>
          <w:lang w:val="en-US"/>
        </w:rPr>
        <w:t xml:space="preserve">        quantity,</w:t>
      </w:r>
    </w:p>
    <w:p w14:paraId="6FCF5C29" w14:textId="77777777" w:rsidR="00455883" w:rsidRPr="00455883" w:rsidRDefault="00455883" w:rsidP="00694CA8">
      <w:pPr>
        <w:pStyle w:val="ListParagraph"/>
        <w:rPr>
          <w:lang w:val="en-US"/>
        </w:rPr>
      </w:pPr>
      <w:r w:rsidRPr="00455883">
        <w:rPr>
          <w:lang w:val="en-US"/>
        </w:rPr>
        <w:t xml:space="preserve">        </w:t>
      </w:r>
      <w:proofErr w:type="spellStart"/>
      <w:r w:rsidRPr="00455883">
        <w:rPr>
          <w:lang w:val="en-US"/>
        </w:rPr>
        <w:t>unit_price</w:t>
      </w:r>
      <w:proofErr w:type="spellEnd"/>
      <w:r w:rsidRPr="00455883">
        <w:rPr>
          <w:lang w:val="en-US"/>
        </w:rPr>
        <w:t>,</w:t>
      </w:r>
    </w:p>
    <w:p w14:paraId="010F839D" w14:textId="77777777" w:rsidR="00455883" w:rsidRPr="00455883" w:rsidRDefault="00455883" w:rsidP="00694CA8">
      <w:pPr>
        <w:pStyle w:val="ListParagraph"/>
        <w:rPr>
          <w:lang w:val="en-US"/>
        </w:rPr>
      </w:pPr>
      <w:r w:rsidRPr="00455883">
        <w:rPr>
          <w:lang w:val="en-US"/>
        </w:rPr>
        <w:t xml:space="preserve">        quantity * </w:t>
      </w:r>
      <w:proofErr w:type="spellStart"/>
      <w:r w:rsidRPr="00455883">
        <w:rPr>
          <w:lang w:val="en-US"/>
        </w:rPr>
        <w:t>unit_price</w:t>
      </w:r>
      <w:proofErr w:type="spellEnd"/>
      <w:r w:rsidRPr="00455883">
        <w:rPr>
          <w:lang w:val="en-US"/>
        </w:rPr>
        <w:t xml:space="preserve"> AS </w:t>
      </w:r>
      <w:proofErr w:type="spellStart"/>
      <w:r w:rsidRPr="00455883">
        <w:rPr>
          <w:lang w:val="en-US"/>
        </w:rPr>
        <w:t>total_price</w:t>
      </w:r>
      <w:proofErr w:type="spellEnd"/>
    </w:p>
    <w:p w14:paraId="4B38D51B" w14:textId="77777777" w:rsidR="00455883" w:rsidRPr="00455883" w:rsidRDefault="00455883" w:rsidP="00694CA8">
      <w:pPr>
        <w:pStyle w:val="ListParagraph"/>
        <w:rPr>
          <w:lang w:val="en-US"/>
        </w:rPr>
      </w:pPr>
      <w:r w:rsidRPr="00455883">
        <w:rPr>
          <w:lang w:val="en-US"/>
        </w:rPr>
        <w:t xml:space="preserve">    FROM orders</w:t>
      </w:r>
    </w:p>
    <w:p w14:paraId="5E545A0E" w14:textId="77777777" w:rsidR="00455883" w:rsidRPr="00455883" w:rsidRDefault="00455883" w:rsidP="00694CA8">
      <w:pPr>
        <w:pStyle w:val="ListParagraph"/>
        <w:rPr>
          <w:lang w:val="en-US"/>
        </w:rPr>
      </w:pPr>
      <w:r w:rsidRPr="00455883">
        <w:rPr>
          <w:lang w:val="en-US"/>
        </w:rPr>
        <w:t>)</w:t>
      </w:r>
    </w:p>
    <w:p w14:paraId="650FA9F1" w14:textId="77777777" w:rsidR="00455883" w:rsidRPr="00455883" w:rsidRDefault="00455883" w:rsidP="00694CA8">
      <w:pPr>
        <w:pStyle w:val="ListParagraph"/>
        <w:rPr>
          <w:lang w:val="en-US"/>
        </w:rPr>
      </w:pPr>
      <w:r w:rsidRPr="00455883">
        <w:rPr>
          <w:lang w:val="en-US"/>
        </w:rPr>
        <w:t xml:space="preserve">SELECT * FROM </w:t>
      </w:r>
      <w:proofErr w:type="spellStart"/>
      <w:r w:rsidRPr="00455883">
        <w:rPr>
          <w:lang w:val="en-US"/>
        </w:rPr>
        <w:t>CustomerOrder</w:t>
      </w:r>
      <w:proofErr w:type="spellEnd"/>
      <w:r w:rsidRPr="00455883">
        <w:rPr>
          <w:lang w:val="en-US"/>
        </w:rPr>
        <w:t>;</w:t>
      </w:r>
    </w:p>
    <w:p w14:paraId="1842E84B" w14:textId="77777777" w:rsidR="00694CA8" w:rsidRPr="00694CA8" w:rsidRDefault="00694CA8" w:rsidP="00694CA8">
      <w:pPr>
        <w:pStyle w:val="ListParagraph"/>
        <w:rPr>
          <w:lang w:val="en-US"/>
        </w:rPr>
      </w:pPr>
    </w:p>
    <w:p w14:paraId="24F7811B" w14:textId="6E42EB1F" w:rsidR="00455883" w:rsidRPr="00455883" w:rsidRDefault="00455883" w:rsidP="00455883">
      <w:pPr>
        <w:pStyle w:val="ListParagraph"/>
        <w:numPr>
          <w:ilvl w:val="0"/>
          <w:numId w:val="72"/>
        </w:numPr>
        <w:rPr>
          <w:lang w:val="en-US"/>
        </w:rPr>
      </w:pPr>
      <w:r w:rsidRPr="00455883">
        <w:rPr>
          <w:b/>
          <w:bCs/>
          <w:lang w:val="en-US"/>
        </w:rPr>
        <w:t>Explanation:</w:t>
      </w:r>
    </w:p>
    <w:p w14:paraId="4620BAA1" w14:textId="77777777" w:rsidR="00455883" w:rsidRPr="00455883" w:rsidRDefault="00455883" w:rsidP="00455883">
      <w:pPr>
        <w:pStyle w:val="ListParagraph"/>
        <w:numPr>
          <w:ilvl w:val="0"/>
          <w:numId w:val="72"/>
        </w:numPr>
        <w:rPr>
          <w:lang w:val="en-US"/>
        </w:rPr>
      </w:pPr>
      <w:proofErr w:type="spellStart"/>
      <w:r w:rsidRPr="00455883">
        <w:rPr>
          <w:lang w:val="en-US"/>
        </w:rPr>
        <w:t>CustomerOrder</w:t>
      </w:r>
      <w:proofErr w:type="spellEnd"/>
      <w:r w:rsidRPr="00455883">
        <w:rPr>
          <w:lang w:val="en-US"/>
        </w:rPr>
        <w:t xml:space="preserve"> is </w:t>
      </w:r>
      <w:proofErr w:type="gramStart"/>
      <w:r w:rsidRPr="00455883">
        <w:rPr>
          <w:lang w:val="en-US"/>
        </w:rPr>
        <w:t>the CTE</w:t>
      </w:r>
      <w:proofErr w:type="gramEnd"/>
      <w:r w:rsidRPr="00455883">
        <w:rPr>
          <w:lang w:val="en-US"/>
        </w:rPr>
        <w:t>.</w:t>
      </w:r>
    </w:p>
    <w:p w14:paraId="70A499D0" w14:textId="77777777" w:rsidR="00455883" w:rsidRPr="00455883" w:rsidRDefault="00455883" w:rsidP="00455883">
      <w:pPr>
        <w:pStyle w:val="ListParagraph"/>
        <w:numPr>
          <w:ilvl w:val="0"/>
          <w:numId w:val="72"/>
        </w:numPr>
        <w:rPr>
          <w:lang w:val="en-US"/>
        </w:rPr>
      </w:pPr>
      <w:r w:rsidRPr="00455883">
        <w:rPr>
          <w:lang w:val="en-US"/>
        </w:rPr>
        <w:lastRenderedPageBreak/>
        <w:t xml:space="preserve">It selects data from the orders table, including a calculated column </w:t>
      </w:r>
      <w:proofErr w:type="spellStart"/>
      <w:r w:rsidRPr="00455883">
        <w:rPr>
          <w:lang w:val="en-US"/>
        </w:rPr>
        <w:t>total_price</w:t>
      </w:r>
      <w:proofErr w:type="spellEnd"/>
      <w:r w:rsidRPr="00455883">
        <w:rPr>
          <w:lang w:val="en-US"/>
        </w:rPr>
        <w:t>.</w:t>
      </w:r>
    </w:p>
    <w:p w14:paraId="75ADACE8" w14:textId="77777777" w:rsidR="00455883" w:rsidRPr="00455883" w:rsidRDefault="00455883" w:rsidP="00455883">
      <w:pPr>
        <w:pStyle w:val="ListParagraph"/>
        <w:numPr>
          <w:ilvl w:val="0"/>
          <w:numId w:val="72"/>
        </w:numPr>
        <w:rPr>
          <w:lang w:val="en-US"/>
        </w:rPr>
      </w:pPr>
      <w:r w:rsidRPr="00455883">
        <w:rPr>
          <w:lang w:val="en-US"/>
        </w:rPr>
        <w:t xml:space="preserve">You can then use </w:t>
      </w:r>
      <w:proofErr w:type="spellStart"/>
      <w:r w:rsidRPr="00455883">
        <w:rPr>
          <w:lang w:val="en-US"/>
        </w:rPr>
        <w:t>CustomerOrder</w:t>
      </w:r>
      <w:proofErr w:type="spellEnd"/>
      <w:r w:rsidRPr="00455883">
        <w:rPr>
          <w:lang w:val="en-US"/>
        </w:rPr>
        <w:t xml:space="preserve"> in your main query like a normal table.</w:t>
      </w:r>
    </w:p>
    <w:p w14:paraId="13576F23" w14:textId="77777777" w:rsidR="00D17365" w:rsidRDefault="00D17365" w:rsidP="00D17365">
      <w:pPr>
        <w:pStyle w:val="ListParagraph"/>
        <w:rPr>
          <w:lang w:val="en-US"/>
        </w:rPr>
      </w:pPr>
    </w:p>
    <w:p w14:paraId="2838194F" w14:textId="317116F0" w:rsidR="00D17365" w:rsidRDefault="00D17365" w:rsidP="00D17365">
      <w:pPr>
        <w:pStyle w:val="ListParagraph"/>
        <w:numPr>
          <w:ilvl w:val="0"/>
          <w:numId w:val="72"/>
        </w:numPr>
        <w:rPr>
          <w:lang w:val="en-US"/>
        </w:rPr>
      </w:pPr>
      <w:r>
        <w:rPr>
          <w:b/>
          <w:bCs/>
          <w:lang w:val="en-US"/>
        </w:rPr>
        <w:t xml:space="preserve">Note: </w:t>
      </w:r>
      <w:r w:rsidRPr="00D17365">
        <w:rPr>
          <w:b/>
          <w:bCs/>
        </w:rPr>
        <w:t>The reason you're required to use aliases for your columns in the CTE</w:t>
      </w:r>
      <w:r>
        <w:rPr>
          <w:b/>
          <w:bCs/>
        </w:rPr>
        <w:t xml:space="preserve"> i</w:t>
      </w:r>
      <w:r w:rsidRPr="00D17365">
        <w:rPr>
          <w:b/>
          <w:bCs/>
        </w:rPr>
        <w:t xml:space="preserve">s not because the CTE </w:t>
      </w:r>
      <w:r w:rsidRPr="00D17365">
        <w:rPr>
          <w:b/>
          <w:bCs/>
          <w:i/>
          <w:iCs/>
        </w:rPr>
        <w:t>must</w:t>
      </w:r>
      <w:r w:rsidRPr="00D17365">
        <w:rPr>
          <w:b/>
          <w:bCs/>
        </w:rPr>
        <w:t xml:space="preserve"> have aliases per se, but because your main query depends on those column names.</w:t>
      </w:r>
    </w:p>
    <w:p w14:paraId="66C3F99B" w14:textId="77777777" w:rsidR="00D17365" w:rsidRDefault="00D17365" w:rsidP="00D17365">
      <w:pPr>
        <w:pStyle w:val="ListParagraph"/>
        <w:rPr>
          <w:lang w:val="en-US"/>
        </w:rPr>
      </w:pPr>
    </w:p>
    <w:p w14:paraId="79C7B23B" w14:textId="29BF00CE" w:rsidR="00D17365" w:rsidRDefault="00D17365" w:rsidP="00D17365">
      <w:pPr>
        <w:pStyle w:val="ListParagraph"/>
        <w:numPr>
          <w:ilvl w:val="0"/>
          <w:numId w:val="72"/>
        </w:numPr>
        <w:rPr>
          <w:lang w:val="en-US"/>
        </w:rPr>
      </w:pPr>
      <w:r>
        <w:rPr>
          <w:b/>
          <w:bCs/>
          <w:lang w:val="en-US"/>
        </w:rPr>
        <w:t>Query:</w:t>
      </w:r>
    </w:p>
    <w:p w14:paraId="2BBEE4E8" w14:textId="074B960A" w:rsidR="00D17365" w:rsidRPr="00D17365" w:rsidRDefault="00D17365" w:rsidP="00D17365">
      <w:pPr>
        <w:pStyle w:val="ListParagraph"/>
        <w:rPr>
          <w:lang w:val="en-US"/>
        </w:rPr>
      </w:pPr>
      <w:r w:rsidRPr="00D17365">
        <w:rPr>
          <w:lang w:val="en-US"/>
        </w:rPr>
        <w:t xml:space="preserve">WITH </w:t>
      </w:r>
      <w:proofErr w:type="spellStart"/>
      <w:r w:rsidRPr="00D17365">
        <w:rPr>
          <w:lang w:val="en-US"/>
        </w:rPr>
        <w:t>PriceInfo</w:t>
      </w:r>
      <w:proofErr w:type="spellEnd"/>
      <w:r w:rsidRPr="00D17365">
        <w:rPr>
          <w:lang w:val="en-US"/>
        </w:rPr>
        <w:t xml:space="preserve"> </w:t>
      </w:r>
      <w:proofErr w:type="gramStart"/>
      <w:r w:rsidRPr="00D17365">
        <w:rPr>
          <w:lang w:val="en-US"/>
        </w:rPr>
        <w:t>AS(</w:t>
      </w:r>
      <w:proofErr w:type="gramEnd"/>
    </w:p>
    <w:p w14:paraId="55605E1D" w14:textId="77777777" w:rsidR="00D17365" w:rsidRPr="00D17365" w:rsidRDefault="00D17365" w:rsidP="00D17365">
      <w:pPr>
        <w:pStyle w:val="ListParagraph"/>
        <w:rPr>
          <w:lang w:val="en-US"/>
        </w:rPr>
      </w:pPr>
      <w:r w:rsidRPr="00D17365">
        <w:rPr>
          <w:lang w:val="en-US"/>
        </w:rPr>
        <w:t xml:space="preserve"> SELECT </w:t>
      </w:r>
      <w:proofErr w:type="spellStart"/>
      <w:proofErr w:type="gramStart"/>
      <w:r w:rsidRPr="00D17365">
        <w:rPr>
          <w:lang w:val="en-US"/>
        </w:rPr>
        <w:t>O.Customerid</w:t>
      </w:r>
      <w:proofErr w:type="spellEnd"/>
      <w:proofErr w:type="gramEnd"/>
      <w:r w:rsidRPr="00D17365">
        <w:rPr>
          <w:lang w:val="en-US"/>
        </w:rPr>
        <w:t xml:space="preserve"> AS </w:t>
      </w:r>
      <w:proofErr w:type="spellStart"/>
      <w:r w:rsidRPr="00D17365">
        <w:rPr>
          <w:lang w:val="en-US"/>
        </w:rPr>
        <w:t>CustomerID</w:t>
      </w:r>
      <w:proofErr w:type="spellEnd"/>
      <w:r w:rsidRPr="00D17365">
        <w:rPr>
          <w:lang w:val="en-US"/>
        </w:rPr>
        <w:t xml:space="preserve">, </w:t>
      </w:r>
      <w:proofErr w:type="spellStart"/>
      <w:proofErr w:type="gramStart"/>
      <w:r w:rsidRPr="00D17365">
        <w:rPr>
          <w:lang w:val="en-US"/>
        </w:rPr>
        <w:t>O.Orderid</w:t>
      </w:r>
      <w:proofErr w:type="spellEnd"/>
      <w:proofErr w:type="gramEnd"/>
      <w:r w:rsidRPr="00D17365">
        <w:rPr>
          <w:lang w:val="en-US"/>
        </w:rPr>
        <w:t xml:space="preserve"> AS </w:t>
      </w:r>
      <w:proofErr w:type="spellStart"/>
      <w:r w:rsidRPr="00D17365">
        <w:rPr>
          <w:lang w:val="en-US"/>
        </w:rPr>
        <w:t>OrderID</w:t>
      </w:r>
      <w:proofErr w:type="spellEnd"/>
      <w:r w:rsidRPr="00D17365">
        <w:rPr>
          <w:lang w:val="en-US"/>
        </w:rPr>
        <w:t xml:space="preserve">, </w:t>
      </w:r>
      <w:proofErr w:type="spellStart"/>
      <w:proofErr w:type="gramStart"/>
      <w:r w:rsidRPr="00D17365">
        <w:rPr>
          <w:lang w:val="en-US"/>
        </w:rPr>
        <w:t>OD.UnitPrice</w:t>
      </w:r>
      <w:proofErr w:type="spellEnd"/>
      <w:proofErr w:type="gramEnd"/>
      <w:r w:rsidRPr="00D17365">
        <w:rPr>
          <w:lang w:val="en-US"/>
        </w:rPr>
        <w:t xml:space="preserve"> AS Price, </w:t>
      </w:r>
    </w:p>
    <w:p w14:paraId="6D076376" w14:textId="77777777" w:rsidR="00D17365" w:rsidRPr="00D17365" w:rsidRDefault="00D17365" w:rsidP="00D17365">
      <w:pPr>
        <w:pStyle w:val="ListParagraph"/>
        <w:rPr>
          <w:lang w:val="en-US"/>
        </w:rPr>
      </w:pPr>
      <w:r w:rsidRPr="00D17365">
        <w:rPr>
          <w:lang w:val="en-US"/>
        </w:rPr>
        <w:t xml:space="preserve"> </w:t>
      </w:r>
      <w:proofErr w:type="spellStart"/>
      <w:proofErr w:type="gramStart"/>
      <w:r w:rsidRPr="00D17365">
        <w:rPr>
          <w:lang w:val="en-US"/>
        </w:rPr>
        <w:t>OD.Quantity</w:t>
      </w:r>
      <w:proofErr w:type="spellEnd"/>
      <w:proofErr w:type="gramEnd"/>
      <w:r w:rsidRPr="00D17365">
        <w:rPr>
          <w:lang w:val="en-US"/>
        </w:rPr>
        <w:t xml:space="preserve"> AS Quantity, (</w:t>
      </w:r>
      <w:proofErr w:type="spellStart"/>
      <w:proofErr w:type="gramStart"/>
      <w:r w:rsidRPr="00D17365">
        <w:rPr>
          <w:lang w:val="en-US"/>
        </w:rPr>
        <w:t>OD.UnitPrice</w:t>
      </w:r>
      <w:proofErr w:type="spellEnd"/>
      <w:proofErr w:type="gramEnd"/>
      <w:r w:rsidRPr="00D17365">
        <w:rPr>
          <w:lang w:val="en-US"/>
        </w:rPr>
        <w:t xml:space="preserve"> * </w:t>
      </w:r>
      <w:proofErr w:type="spellStart"/>
      <w:proofErr w:type="gramStart"/>
      <w:r w:rsidRPr="00D17365">
        <w:rPr>
          <w:lang w:val="en-US"/>
        </w:rPr>
        <w:t>OD.Quantity</w:t>
      </w:r>
      <w:proofErr w:type="spellEnd"/>
      <w:proofErr w:type="gramEnd"/>
      <w:r w:rsidRPr="00D17365">
        <w:rPr>
          <w:lang w:val="en-US"/>
        </w:rPr>
        <w:t xml:space="preserve">) AS </w:t>
      </w:r>
      <w:proofErr w:type="spellStart"/>
      <w:r w:rsidRPr="00D17365">
        <w:rPr>
          <w:lang w:val="en-US"/>
        </w:rPr>
        <w:t>TotalAmount</w:t>
      </w:r>
      <w:proofErr w:type="spellEnd"/>
    </w:p>
    <w:p w14:paraId="4F7F9968" w14:textId="77777777" w:rsidR="00D17365" w:rsidRPr="00D17365" w:rsidRDefault="00D17365" w:rsidP="00D17365">
      <w:pPr>
        <w:pStyle w:val="ListParagraph"/>
        <w:rPr>
          <w:lang w:val="en-US"/>
        </w:rPr>
      </w:pPr>
      <w:r w:rsidRPr="00D17365">
        <w:rPr>
          <w:lang w:val="en-US"/>
        </w:rPr>
        <w:t xml:space="preserve"> FROM Orders O</w:t>
      </w:r>
    </w:p>
    <w:p w14:paraId="6D2D0837" w14:textId="77777777" w:rsidR="00D17365" w:rsidRPr="00D17365" w:rsidRDefault="00D17365" w:rsidP="00D17365">
      <w:pPr>
        <w:pStyle w:val="ListParagraph"/>
        <w:rPr>
          <w:lang w:val="en-US"/>
        </w:rPr>
      </w:pPr>
      <w:r w:rsidRPr="00D17365">
        <w:rPr>
          <w:lang w:val="en-US"/>
        </w:rPr>
        <w:t xml:space="preserve"> JOIN `Order Details` OD ON </w:t>
      </w:r>
      <w:proofErr w:type="spellStart"/>
      <w:proofErr w:type="gramStart"/>
      <w:r w:rsidRPr="00D17365">
        <w:rPr>
          <w:lang w:val="en-US"/>
        </w:rPr>
        <w:t>O.OrderID</w:t>
      </w:r>
      <w:proofErr w:type="spellEnd"/>
      <w:proofErr w:type="gramEnd"/>
      <w:r w:rsidRPr="00D17365">
        <w:rPr>
          <w:lang w:val="en-US"/>
        </w:rPr>
        <w:t xml:space="preserve"> = </w:t>
      </w:r>
      <w:proofErr w:type="spellStart"/>
      <w:proofErr w:type="gramStart"/>
      <w:r w:rsidRPr="00D17365">
        <w:rPr>
          <w:lang w:val="en-US"/>
        </w:rPr>
        <w:t>OD.OrderID</w:t>
      </w:r>
      <w:proofErr w:type="spellEnd"/>
      <w:proofErr w:type="gramEnd"/>
      <w:r w:rsidRPr="00D17365">
        <w:rPr>
          <w:lang w:val="en-US"/>
        </w:rPr>
        <w:t>)</w:t>
      </w:r>
    </w:p>
    <w:p w14:paraId="73A11339" w14:textId="77777777" w:rsidR="00D17365" w:rsidRPr="00D17365" w:rsidRDefault="00D17365" w:rsidP="00D17365">
      <w:pPr>
        <w:pStyle w:val="ListParagraph"/>
        <w:rPr>
          <w:lang w:val="en-US"/>
        </w:rPr>
      </w:pPr>
      <w:r w:rsidRPr="00D17365">
        <w:rPr>
          <w:lang w:val="en-US"/>
        </w:rPr>
        <w:t xml:space="preserve"> SELECT </w:t>
      </w:r>
      <w:proofErr w:type="spellStart"/>
      <w:r w:rsidRPr="00D17365">
        <w:rPr>
          <w:lang w:val="en-US"/>
        </w:rPr>
        <w:t>CustomerID</w:t>
      </w:r>
      <w:proofErr w:type="spellEnd"/>
      <w:r w:rsidRPr="00D17365">
        <w:rPr>
          <w:lang w:val="en-US"/>
        </w:rPr>
        <w:t xml:space="preserve">, </w:t>
      </w:r>
      <w:proofErr w:type="spellStart"/>
      <w:r w:rsidRPr="00D17365">
        <w:rPr>
          <w:lang w:val="en-US"/>
        </w:rPr>
        <w:t>OrderID</w:t>
      </w:r>
      <w:proofErr w:type="spellEnd"/>
      <w:r w:rsidRPr="00D17365">
        <w:rPr>
          <w:lang w:val="en-US"/>
        </w:rPr>
        <w:t xml:space="preserve">, </w:t>
      </w:r>
      <w:proofErr w:type="spellStart"/>
      <w:r w:rsidRPr="00D17365">
        <w:rPr>
          <w:lang w:val="en-US"/>
        </w:rPr>
        <w:t>TotalAmount</w:t>
      </w:r>
      <w:proofErr w:type="spellEnd"/>
      <w:r w:rsidRPr="00D17365">
        <w:rPr>
          <w:lang w:val="en-US"/>
        </w:rPr>
        <w:t>,</w:t>
      </w:r>
    </w:p>
    <w:p w14:paraId="056B6B9F" w14:textId="77777777" w:rsidR="00D17365" w:rsidRPr="00D17365" w:rsidRDefault="00D17365" w:rsidP="00D17365">
      <w:pPr>
        <w:pStyle w:val="ListParagraph"/>
        <w:rPr>
          <w:lang w:val="en-US"/>
        </w:rPr>
      </w:pPr>
      <w:r w:rsidRPr="00D17365">
        <w:rPr>
          <w:lang w:val="en-US"/>
        </w:rPr>
        <w:t xml:space="preserve"> CASE</w:t>
      </w:r>
    </w:p>
    <w:p w14:paraId="050C5442" w14:textId="77777777" w:rsidR="00D17365" w:rsidRPr="00D17365" w:rsidRDefault="00D17365" w:rsidP="00D17365">
      <w:pPr>
        <w:pStyle w:val="ListParagraph"/>
        <w:rPr>
          <w:lang w:val="en-US"/>
        </w:rPr>
      </w:pPr>
      <w:r w:rsidRPr="00D17365">
        <w:rPr>
          <w:lang w:val="en-US"/>
        </w:rPr>
        <w:t xml:space="preserve">     WHEN </w:t>
      </w:r>
      <w:proofErr w:type="spellStart"/>
      <w:r w:rsidRPr="00D17365">
        <w:rPr>
          <w:lang w:val="en-US"/>
        </w:rPr>
        <w:t>TotalAmount</w:t>
      </w:r>
      <w:proofErr w:type="spellEnd"/>
      <w:r w:rsidRPr="00D17365">
        <w:rPr>
          <w:lang w:val="en-US"/>
        </w:rPr>
        <w:t xml:space="preserve"> &gt; 150 THEN 'Better Person'</w:t>
      </w:r>
    </w:p>
    <w:p w14:paraId="450922DF" w14:textId="77777777" w:rsidR="00D17365" w:rsidRPr="00D17365" w:rsidRDefault="00D17365" w:rsidP="00D17365">
      <w:pPr>
        <w:pStyle w:val="ListParagraph"/>
        <w:rPr>
          <w:lang w:val="en-US"/>
        </w:rPr>
      </w:pPr>
      <w:r w:rsidRPr="00D17365">
        <w:rPr>
          <w:lang w:val="en-US"/>
        </w:rPr>
        <w:t xml:space="preserve">     WHEN </w:t>
      </w:r>
      <w:proofErr w:type="spellStart"/>
      <w:r w:rsidRPr="00D17365">
        <w:rPr>
          <w:lang w:val="en-US"/>
        </w:rPr>
        <w:t>TotalAmount</w:t>
      </w:r>
      <w:proofErr w:type="spellEnd"/>
      <w:r w:rsidRPr="00D17365">
        <w:rPr>
          <w:lang w:val="en-US"/>
        </w:rPr>
        <w:t xml:space="preserve"> &lt; 100 THEN 'You no try at all'</w:t>
      </w:r>
    </w:p>
    <w:p w14:paraId="0A8B9603" w14:textId="77777777" w:rsidR="00D17365" w:rsidRPr="00D17365" w:rsidRDefault="00D17365" w:rsidP="00D17365">
      <w:pPr>
        <w:pStyle w:val="ListParagraph"/>
        <w:rPr>
          <w:lang w:val="en-US"/>
        </w:rPr>
      </w:pPr>
      <w:r w:rsidRPr="00D17365">
        <w:rPr>
          <w:lang w:val="en-US"/>
        </w:rPr>
        <w:t xml:space="preserve">     ELSE 'You </w:t>
      </w:r>
      <w:proofErr w:type="spellStart"/>
      <w:r w:rsidRPr="00D17365">
        <w:rPr>
          <w:lang w:val="en-US"/>
        </w:rPr>
        <w:t>dey</w:t>
      </w:r>
      <w:proofErr w:type="spellEnd"/>
      <w:r w:rsidRPr="00D17365">
        <w:rPr>
          <w:lang w:val="en-US"/>
        </w:rPr>
        <w:t xml:space="preserve"> try'</w:t>
      </w:r>
    </w:p>
    <w:p w14:paraId="2806B221" w14:textId="77777777" w:rsidR="00D17365" w:rsidRPr="00D17365" w:rsidRDefault="00D17365" w:rsidP="00D17365">
      <w:pPr>
        <w:pStyle w:val="ListParagraph"/>
        <w:rPr>
          <w:lang w:val="en-US"/>
        </w:rPr>
      </w:pPr>
      <w:r w:rsidRPr="00D17365">
        <w:rPr>
          <w:lang w:val="en-US"/>
        </w:rPr>
        <w:t xml:space="preserve">END AS </w:t>
      </w:r>
      <w:proofErr w:type="spellStart"/>
      <w:r w:rsidRPr="00D17365">
        <w:rPr>
          <w:lang w:val="en-US"/>
        </w:rPr>
        <w:t>CustomerDescription</w:t>
      </w:r>
      <w:proofErr w:type="spellEnd"/>
    </w:p>
    <w:p w14:paraId="22CF334C" w14:textId="23EC68F1" w:rsidR="00455883" w:rsidRDefault="00D17365" w:rsidP="00D17365">
      <w:pPr>
        <w:pStyle w:val="ListParagraph"/>
        <w:rPr>
          <w:lang w:val="en-US"/>
        </w:rPr>
      </w:pPr>
      <w:r w:rsidRPr="00D17365">
        <w:rPr>
          <w:lang w:val="en-US"/>
        </w:rPr>
        <w:t xml:space="preserve">FROM </w:t>
      </w:r>
      <w:proofErr w:type="spellStart"/>
      <w:r w:rsidRPr="00D17365">
        <w:rPr>
          <w:lang w:val="en-US"/>
        </w:rPr>
        <w:t>PriceInfo</w:t>
      </w:r>
      <w:proofErr w:type="spellEnd"/>
      <w:r w:rsidRPr="00D17365">
        <w:rPr>
          <w:lang w:val="en-US"/>
        </w:rPr>
        <w:t>;</w:t>
      </w:r>
    </w:p>
    <w:p w14:paraId="3F4FED8A" w14:textId="77777777" w:rsidR="00D17365" w:rsidRPr="00455883" w:rsidRDefault="00D17365" w:rsidP="00D17365">
      <w:pPr>
        <w:pStyle w:val="ListParagraph"/>
        <w:rPr>
          <w:lang w:val="en-US"/>
        </w:rPr>
      </w:pPr>
    </w:p>
    <w:p w14:paraId="4CD2B94C" w14:textId="77777777" w:rsidR="00D17365" w:rsidRDefault="00D17365" w:rsidP="00D17365">
      <w:pPr>
        <w:pStyle w:val="ListParagraph"/>
        <w:rPr>
          <w:b/>
          <w:bCs/>
          <w:lang w:val="en-US"/>
        </w:rPr>
      </w:pPr>
    </w:p>
    <w:p w14:paraId="7AB98C87" w14:textId="77777777" w:rsidR="00D17365" w:rsidRPr="00455883" w:rsidRDefault="00D17365" w:rsidP="00D17365">
      <w:pPr>
        <w:pStyle w:val="ListParagraph"/>
        <w:numPr>
          <w:ilvl w:val="0"/>
          <w:numId w:val="72"/>
        </w:numPr>
        <w:rPr>
          <w:b/>
          <w:bCs/>
          <w:lang w:val="en-US"/>
        </w:rPr>
      </w:pPr>
      <w:r w:rsidRPr="00455883">
        <w:rPr>
          <w:b/>
          <w:bCs/>
          <w:lang w:val="en-US"/>
        </w:rPr>
        <w:t>How is a CTE Different from a View?</w:t>
      </w:r>
    </w:p>
    <w:p w14:paraId="79BFD7E4" w14:textId="77777777" w:rsidR="00D17365" w:rsidRDefault="00D17365" w:rsidP="00D17365">
      <w:pPr>
        <w:pStyle w:val="ListParagraph"/>
        <w:rPr>
          <w:b/>
          <w:bCs/>
          <w:lang w:val="en-US"/>
        </w:rPr>
      </w:pPr>
    </w:p>
    <w:tbl>
      <w:tblPr>
        <w:tblpPr w:leftFromText="180" w:rightFromText="180" w:vertAnchor="text" w:horzAnchor="page" w:tblpX="2131" w:tblpY="198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1"/>
        <w:gridCol w:w="2707"/>
        <w:gridCol w:w="4078"/>
      </w:tblGrid>
      <w:tr w:rsidR="00D17365" w:rsidRPr="00455883" w14:paraId="1146CE79" w14:textId="77777777" w:rsidTr="00D173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7C5A4E" w14:textId="77777777" w:rsidR="00D17365" w:rsidRPr="00455883" w:rsidRDefault="00D17365" w:rsidP="00D17365">
            <w:pPr>
              <w:pStyle w:val="ListParagraph"/>
              <w:rPr>
                <w:b/>
                <w:bCs/>
                <w:lang w:val="en-US"/>
              </w:rPr>
            </w:pPr>
            <w:r w:rsidRPr="00455883">
              <w:rPr>
                <w:b/>
                <w:bCs/>
                <w:lang w:val="en-US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EA1605D" w14:textId="77777777" w:rsidR="00D17365" w:rsidRPr="00455883" w:rsidRDefault="00D17365" w:rsidP="00D17365">
            <w:pPr>
              <w:pStyle w:val="ListParagraph"/>
              <w:rPr>
                <w:b/>
                <w:bCs/>
                <w:lang w:val="en-US"/>
              </w:rPr>
            </w:pPr>
            <w:r w:rsidRPr="00455883">
              <w:rPr>
                <w:b/>
                <w:bCs/>
                <w:lang w:val="en-US"/>
              </w:rPr>
              <w:t>CTE</w:t>
            </w:r>
          </w:p>
        </w:tc>
        <w:tc>
          <w:tcPr>
            <w:tcW w:w="0" w:type="auto"/>
            <w:vAlign w:val="center"/>
            <w:hideMark/>
          </w:tcPr>
          <w:p w14:paraId="3FFABD8E" w14:textId="77777777" w:rsidR="00D17365" w:rsidRPr="00455883" w:rsidRDefault="00D17365" w:rsidP="00D17365">
            <w:pPr>
              <w:pStyle w:val="ListParagraph"/>
              <w:rPr>
                <w:b/>
                <w:bCs/>
                <w:lang w:val="en-US"/>
              </w:rPr>
            </w:pPr>
            <w:r w:rsidRPr="00455883">
              <w:rPr>
                <w:b/>
                <w:bCs/>
                <w:lang w:val="en-US"/>
              </w:rPr>
              <w:t>View</w:t>
            </w:r>
          </w:p>
        </w:tc>
      </w:tr>
      <w:tr w:rsidR="00D17365" w:rsidRPr="00455883" w14:paraId="589EDA9C" w14:textId="77777777" w:rsidTr="00D173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BC249" w14:textId="77777777" w:rsidR="00D17365" w:rsidRPr="00455883" w:rsidRDefault="00D17365" w:rsidP="00D17365">
            <w:pPr>
              <w:pStyle w:val="ListParagraph"/>
              <w:rPr>
                <w:lang w:val="en-US"/>
              </w:rPr>
            </w:pPr>
            <w:r w:rsidRPr="00455883">
              <w:rPr>
                <w:b/>
                <w:bCs/>
                <w:lang w:val="en-US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15094B8E" w14:textId="77777777" w:rsidR="00D17365" w:rsidRPr="00455883" w:rsidRDefault="00D17365" w:rsidP="00D17365">
            <w:pPr>
              <w:pStyle w:val="ListParagraph"/>
              <w:rPr>
                <w:lang w:val="en-US"/>
              </w:rPr>
            </w:pPr>
            <w:r w:rsidRPr="00455883">
              <w:rPr>
                <w:lang w:val="en-US"/>
              </w:rPr>
              <w:t>Temporary, in-memory</w:t>
            </w:r>
          </w:p>
        </w:tc>
        <w:tc>
          <w:tcPr>
            <w:tcW w:w="0" w:type="auto"/>
            <w:vAlign w:val="center"/>
            <w:hideMark/>
          </w:tcPr>
          <w:p w14:paraId="20A442AE" w14:textId="77777777" w:rsidR="00D17365" w:rsidRPr="00455883" w:rsidRDefault="00D17365" w:rsidP="00D17365">
            <w:pPr>
              <w:pStyle w:val="ListParagraph"/>
              <w:rPr>
                <w:lang w:val="en-US"/>
              </w:rPr>
            </w:pPr>
            <w:r w:rsidRPr="00455883">
              <w:rPr>
                <w:lang w:val="en-US"/>
              </w:rPr>
              <w:t>Stored permanently in the database</w:t>
            </w:r>
          </w:p>
        </w:tc>
      </w:tr>
      <w:tr w:rsidR="00D17365" w:rsidRPr="00455883" w14:paraId="3CD9840F" w14:textId="77777777" w:rsidTr="00D173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584DC" w14:textId="77777777" w:rsidR="00D17365" w:rsidRPr="00455883" w:rsidRDefault="00D17365" w:rsidP="00D17365">
            <w:pPr>
              <w:pStyle w:val="ListParagraph"/>
              <w:rPr>
                <w:lang w:val="en-US"/>
              </w:rPr>
            </w:pPr>
            <w:r w:rsidRPr="00455883">
              <w:rPr>
                <w:b/>
                <w:bCs/>
                <w:lang w:val="en-US"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5D36E53B" w14:textId="77777777" w:rsidR="00D17365" w:rsidRPr="00455883" w:rsidRDefault="00D17365" w:rsidP="00D17365">
            <w:pPr>
              <w:pStyle w:val="ListParagraph"/>
              <w:rPr>
                <w:lang w:val="en-US"/>
              </w:rPr>
            </w:pPr>
            <w:r w:rsidRPr="00455883">
              <w:rPr>
                <w:lang w:val="en-US"/>
              </w:rPr>
              <w:t>One-time use in a single query</w:t>
            </w:r>
          </w:p>
        </w:tc>
        <w:tc>
          <w:tcPr>
            <w:tcW w:w="0" w:type="auto"/>
            <w:vAlign w:val="center"/>
            <w:hideMark/>
          </w:tcPr>
          <w:p w14:paraId="1E04E532" w14:textId="77777777" w:rsidR="00D17365" w:rsidRPr="00455883" w:rsidRDefault="00D17365" w:rsidP="00D17365">
            <w:pPr>
              <w:pStyle w:val="ListParagraph"/>
              <w:rPr>
                <w:lang w:val="en-US"/>
              </w:rPr>
            </w:pPr>
            <w:r w:rsidRPr="00455883">
              <w:rPr>
                <w:lang w:val="en-US"/>
              </w:rPr>
              <w:t>Can be reused in multiple queries</w:t>
            </w:r>
          </w:p>
        </w:tc>
      </w:tr>
      <w:tr w:rsidR="00D17365" w:rsidRPr="00455883" w14:paraId="5737E908" w14:textId="77777777" w:rsidTr="00D173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C0591" w14:textId="77777777" w:rsidR="00D17365" w:rsidRPr="00455883" w:rsidRDefault="00D17365" w:rsidP="00D17365">
            <w:pPr>
              <w:pStyle w:val="ListParagraph"/>
              <w:rPr>
                <w:lang w:val="en-US"/>
              </w:rPr>
            </w:pPr>
            <w:r w:rsidRPr="00455883">
              <w:rPr>
                <w:b/>
                <w:bCs/>
                <w:lang w:val="en-US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055E8EE1" w14:textId="77777777" w:rsidR="00D17365" w:rsidRPr="00455883" w:rsidRDefault="00D17365" w:rsidP="00D17365">
            <w:pPr>
              <w:pStyle w:val="ListParagraph"/>
              <w:rPr>
                <w:lang w:val="en-US"/>
              </w:rPr>
            </w:pPr>
            <w:r w:rsidRPr="00455883">
              <w:rPr>
                <w:lang w:val="en-US"/>
              </w:rPr>
              <w:t>Efficient for complex logic once</w:t>
            </w:r>
          </w:p>
        </w:tc>
        <w:tc>
          <w:tcPr>
            <w:tcW w:w="0" w:type="auto"/>
            <w:vAlign w:val="center"/>
            <w:hideMark/>
          </w:tcPr>
          <w:p w14:paraId="179C0351" w14:textId="77777777" w:rsidR="00D17365" w:rsidRPr="00455883" w:rsidRDefault="00D17365" w:rsidP="00D17365">
            <w:pPr>
              <w:pStyle w:val="ListParagraph"/>
              <w:rPr>
                <w:lang w:val="en-US"/>
              </w:rPr>
            </w:pPr>
            <w:r w:rsidRPr="00455883">
              <w:rPr>
                <w:lang w:val="en-US"/>
              </w:rPr>
              <w:t>Better for repeated logic or dashboards</w:t>
            </w:r>
          </w:p>
        </w:tc>
      </w:tr>
      <w:tr w:rsidR="00D17365" w:rsidRPr="00455883" w14:paraId="7F3ECA4D" w14:textId="77777777" w:rsidTr="00D173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3B100" w14:textId="77777777" w:rsidR="00D17365" w:rsidRPr="00455883" w:rsidRDefault="00D17365" w:rsidP="00D17365">
            <w:pPr>
              <w:pStyle w:val="ListParagraph"/>
              <w:rPr>
                <w:lang w:val="en-US"/>
              </w:rPr>
            </w:pPr>
            <w:r w:rsidRPr="00455883">
              <w:rPr>
                <w:b/>
                <w:bCs/>
                <w:lang w:val="en-US"/>
              </w:rPr>
              <w:t>Editing</w:t>
            </w:r>
          </w:p>
        </w:tc>
        <w:tc>
          <w:tcPr>
            <w:tcW w:w="0" w:type="auto"/>
            <w:vAlign w:val="center"/>
            <w:hideMark/>
          </w:tcPr>
          <w:p w14:paraId="1DD9FF5B" w14:textId="77777777" w:rsidR="00D17365" w:rsidRPr="00455883" w:rsidRDefault="00D17365" w:rsidP="00D17365">
            <w:pPr>
              <w:pStyle w:val="ListParagraph"/>
              <w:rPr>
                <w:lang w:val="en-US"/>
              </w:rPr>
            </w:pPr>
            <w:r w:rsidRPr="00455883">
              <w:rPr>
                <w:lang w:val="en-US"/>
              </w:rPr>
              <w:t>Cannot be indexed or updated</w:t>
            </w:r>
          </w:p>
        </w:tc>
        <w:tc>
          <w:tcPr>
            <w:tcW w:w="0" w:type="auto"/>
            <w:vAlign w:val="center"/>
            <w:hideMark/>
          </w:tcPr>
          <w:p w14:paraId="4F25FBEE" w14:textId="77777777" w:rsidR="00D17365" w:rsidRPr="00455883" w:rsidRDefault="00D17365" w:rsidP="00D17365">
            <w:pPr>
              <w:pStyle w:val="ListParagraph"/>
              <w:rPr>
                <w:lang w:val="en-US"/>
              </w:rPr>
            </w:pPr>
            <w:r w:rsidRPr="00455883">
              <w:rPr>
                <w:lang w:val="en-US"/>
              </w:rPr>
              <w:t>Can sometimes be indexed/updated depending on DBMS</w:t>
            </w:r>
          </w:p>
        </w:tc>
      </w:tr>
    </w:tbl>
    <w:p w14:paraId="01EFBD8F" w14:textId="1DF9297E" w:rsidR="00455883" w:rsidRPr="00455883" w:rsidRDefault="00455883" w:rsidP="00D17365">
      <w:pPr>
        <w:pStyle w:val="ListParagraph"/>
        <w:rPr>
          <w:b/>
          <w:bCs/>
          <w:lang w:val="en-US"/>
        </w:rPr>
      </w:pPr>
    </w:p>
    <w:p w14:paraId="52A577ED" w14:textId="21E5CB4A" w:rsidR="00455883" w:rsidRPr="00455883" w:rsidRDefault="00455883" w:rsidP="00D17365">
      <w:pPr>
        <w:pStyle w:val="ListParagraph"/>
        <w:rPr>
          <w:lang w:val="en-US"/>
        </w:rPr>
      </w:pPr>
    </w:p>
    <w:p w14:paraId="30F6AFCB" w14:textId="0E5329D8" w:rsidR="00455883" w:rsidRPr="00455883" w:rsidRDefault="00455883" w:rsidP="00455883">
      <w:pPr>
        <w:pStyle w:val="ListParagraph"/>
        <w:numPr>
          <w:ilvl w:val="0"/>
          <w:numId w:val="72"/>
        </w:numPr>
        <w:rPr>
          <w:b/>
          <w:bCs/>
          <w:lang w:val="en-US"/>
        </w:rPr>
      </w:pPr>
      <w:r w:rsidRPr="00455883">
        <w:rPr>
          <w:b/>
          <w:bCs/>
          <w:lang w:val="en-US"/>
        </w:rPr>
        <w:t xml:space="preserve"> Introduction to Window Functions</w:t>
      </w:r>
    </w:p>
    <w:p w14:paraId="02C2B96B" w14:textId="77777777" w:rsidR="00455883" w:rsidRPr="00455883" w:rsidRDefault="00455883" w:rsidP="00D17365">
      <w:pPr>
        <w:pStyle w:val="ListParagraph"/>
        <w:rPr>
          <w:lang w:val="en-US"/>
        </w:rPr>
      </w:pPr>
      <w:r w:rsidRPr="00455883">
        <w:rPr>
          <w:b/>
          <w:bCs/>
          <w:lang w:val="en-US"/>
        </w:rPr>
        <w:t>Window functions</w:t>
      </w:r>
      <w:r w:rsidRPr="00455883">
        <w:rPr>
          <w:lang w:val="en-US"/>
        </w:rPr>
        <w:t xml:space="preserve"> perform calculations across a </w:t>
      </w:r>
      <w:r w:rsidRPr="00455883">
        <w:rPr>
          <w:b/>
          <w:bCs/>
          <w:lang w:val="en-US"/>
        </w:rPr>
        <w:t>set of rows related to the current row</w:t>
      </w:r>
      <w:r w:rsidRPr="00455883">
        <w:rPr>
          <w:lang w:val="en-US"/>
        </w:rPr>
        <w:t>, without collapsing rows like GROUP BY does.</w:t>
      </w:r>
    </w:p>
    <w:p w14:paraId="3706B3CF" w14:textId="77777777" w:rsidR="00D17365" w:rsidRDefault="00D17365" w:rsidP="00D17365">
      <w:pPr>
        <w:pStyle w:val="ListParagraph"/>
        <w:rPr>
          <w:b/>
          <w:bCs/>
          <w:lang w:val="en-US"/>
        </w:rPr>
      </w:pPr>
    </w:p>
    <w:p w14:paraId="034FF9F8" w14:textId="6B1C4818" w:rsidR="00455883" w:rsidRPr="00455883" w:rsidRDefault="00455883" w:rsidP="00455883">
      <w:pPr>
        <w:pStyle w:val="ListParagraph"/>
        <w:numPr>
          <w:ilvl w:val="0"/>
          <w:numId w:val="72"/>
        </w:numPr>
        <w:rPr>
          <w:b/>
          <w:bCs/>
          <w:lang w:val="en-US"/>
        </w:rPr>
      </w:pPr>
      <w:r w:rsidRPr="00455883">
        <w:rPr>
          <w:b/>
          <w:bCs/>
          <w:lang w:val="en-US"/>
        </w:rPr>
        <w:t>Syntax:</w:t>
      </w:r>
    </w:p>
    <w:p w14:paraId="725FCBF2" w14:textId="0BB02B5B" w:rsidR="00455883" w:rsidRPr="00455883" w:rsidRDefault="00D17365" w:rsidP="00D17365">
      <w:pPr>
        <w:pStyle w:val="ListParagraph"/>
        <w:rPr>
          <w:lang w:val="en-US"/>
        </w:rPr>
      </w:pPr>
      <w:r>
        <w:rPr>
          <w:lang w:val="en-US"/>
        </w:rPr>
        <w:t>F</w:t>
      </w:r>
      <w:r w:rsidR="00455883" w:rsidRPr="00455883">
        <w:rPr>
          <w:lang w:val="en-US"/>
        </w:rPr>
        <w:t>unction_name(column) OVER (</w:t>
      </w:r>
    </w:p>
    <w:p w14:paraId="601FF2A1" w14:textId="77777777" w:rsidR="00455883" w:rsidRPr="00455883" w:rsidRDefault="00455883" w:rsidP="00D17365">
      <w:pPr>
        <w:pStyle w:val="ListParagraph"/>
        <w:rPr>
          <w:lang w:val="en-US"/>
        </w:rPr>
      </w:pPr>
      <w:r w:rsidRPr="00455883">
        <w:rPr>
          <w:lang w:val="en-US"/>
        </w:rPr>
        <w:t xml:space="preserve">   PARTITION BY </w:t>
      </w:r>
      <w:proofErr w:type="spellStart"/>
      <w:r w:rsidRPr="00455883">
        <w:rPr>
          <w:lang w:val="en-US"/>
        </w:rPr>
        <w:t>column_to_group</w:t>
      </w:r>
      <w:proofErr w:type="spellEnd"/>
    </w:p>
    <w:p w14:paraId="44AC0419" w14:textId="77777777" w:rsidR="00455883" w:rsidRPr="00455883" w:rsidRDefault="00455883" w:rsidP="00D17365">
      <w:pPr>
        <w:pStyle w:val="ListParagraph"/>
        <w:rPr>
          <w:lang w:val="en-US"/>
        </w:rPr>
      </w:pPr>
      <w:r w:rsidRPr="00455883">
        <w:rPr>
          <w:lang w:val="en-US"/>
        </w:rPr>
        <w:t xml:space="preserve">   ORDER BY </w:t>
      </w:r>
      <w:proofErr w:type="spellStart"/>
      <w:r w:rsidRPr="00455883">
        <w:rPr>
          <w:lang w:val="en-US"/>
        </w:rPr>
        <w:t>column_to_sort</w:t>
      </w:r>
      <w:proofErr w:type="spellEnd"/>
    </w:p>
    <w:p w14:paraId="1626055B" w14:textId="77777777" w:rsidR="00455883" w:rsidRPr="00455883" w:rsidRDefault="00455883" w:rsidP="00D17365">
      <w:pPr>
        <w:pStyle w:val="ListParagraph"/>
        <w:rPr>
          <w:lang w:val="en-US"/>
        </w:rPr>
      </w:pPr>
      <w:r w:rsidRPr="00455883">
        <w:rPr>
          <w:lang w:val="en-US"/>
        </w:rPr>
        <w:t>)</w:t>
      </w:r>
    </w:p>
    <w:p w14:paraId="4BA83878" w14:textId="007BFDDB" w:rsidR="00455883" w:rsidRPr="00455883" w:rsidRDefault="00455883" w:rsidP="00D17365">
      <w:pPr>
        <w:pStyle w:val="ListParagraph"/>
        <w:rPr>
          <w:lang w:val="en-US"/>
        </w:rPr>
      </w:pPr>
    </w:p>
    <w:p w14:paraId="686C37BA" w14:textId="64379885" w:rsidR="00455883" w:rsidRPr="00D17365" w:rsidRDefault="00455883" w:rsidP="00D17365">
      <w:pPr>
        <w:pStyle w:val="ListParagraph"/>
        <w:numPr>
          <w:ilvl w:val="0"/>
          <w:numId w:val="72"/>
        </w:numPr>
        <w:rPr>
          <w:b/>
          <w:bCs/>
          <w:lang w:val="en-US"/>
        </w:rPr>
      </w:pPr>
      <w:r w:rsidRPr="00455883">
        <w:rPr>
          <w:b/>
          <w:bCs/>
          <w:lang w:val="en-US"/>
        </w:rPr>
        <w:t>Types of Window Functions (with Examples)</w:t>
      </w:r>
    </w:p>
    <w:p w14:paraId="1F232AB1" w14:textId="77777777" w:rsidR="00D17365" w:rsidRDefault="00D17365" w:rsidP="00D17365">
      <w:pPr>
        <w:pStyle w:val="ListParagraph"/>
        <w:rPr>
          <w:b/>
          <w:bCs/>
          <w:lang w:val="en-US"/>
        </w:rPr>
      </w:pPr>
    </w:p>
    <w:p w14:paraId="1AA2D71B" w14:textId="21E667A7" w:rsidR="00455883" w:rsidRPr="00D17365" w:rsidRDefault="00455883" w:rsidP="00D17365">
      <w:pPr>
        <w:pStyle w:val="ListParagraph"/>
        <w:numPr>
          <w:ilvl w:val="0"/>
          <w:numId w:val="76"/>
        </w:numPr>
        <w:rPr>
          <w:b/>
          <w:bCs/>
          <w:lang w:val="en-US"/>
        </w:rPr>
      </w:pPr>
      <w:r w:rsidRPr="00D17365">
        <w:rPr>
          <w:b/>
          <w:bCs/>
          <w:lang w:val="en-US"/>
        </w:rPr>
        <w:t>ROW_</w:t>
      </w:r>
      <w:proofErr w:type="gramStart"/>
      <w:r w:rsidRPr="00D17365">
        <w:rPr>
          <w:b/>
          <w:bCs/>
          <w:lang w:val="en-US"/>
        </w:rPr>
        <w:t>NUMBER(</w:t>
      </w:r>
      <w:proofErr w:type="gramEnd"/>
      <w:r w:rsidRPr="00D17365">
        <w:rPr>
          <w:b/>
          <w:bCs/>
          <w:lang w:val="en-US"/>
        </w:rPr>
        <w:t>)</w:t>
      </w:r>
    </w:p>
    <w:p w14:paraId="7422D5F0" w14:textId="77777777" w:rsidR="00455883" w:rsidRPr="00455883" w:rsidRDefault="00455883" w:rsidP="00D17365">
      <w:pPr>
        <w:pStyle w:val="ListParagraph"/>
        <w:rPr>
          <w:lang w:val="en-US"/>
        </w:rPr>
      </w:pPr>
      <w:r w:rsidRPr="00455883">
        <w:rPr>
          <w:lang w:val="en-US"/>
        </w:rPr>
        <w:t>Gives a unique row number to each row within a partition.</w:t>
      </w:r>
    </w:p>
    <w:p w14:paraId="212DD9C6" w14:textId="77777777" w:rsidR="00D17365" w:rsidRDefault="00D17365" w:rsidP="00D17365">
      <w:pPr>
        <w:pStyle w:val="ListParagraph"/>
        <w:rPr>
          <w:b/>
          <w:bCs/>
          <w:lang w:val="en-US"/>
        </w:rPr>
      </w:pPr>
    </w:p>
    <w:p w14:paraId="7FE881DA" w14:textId="6681EB54" w:rsidR="00D17365" w:rsidRPr="00D17365" w:rsidRDefault="00D17365" w:rsidP="00D17365">
      <w:pPr>
        <w:pStyle w:val="ListParagraph"/>
        <w:numPr>
          <w:ilvl w:val="0"/>
          <w:numId w:val="72"/>
        </w:numPr>
        <w:rPr>
          <w:b/>
          <w:bCs/>
          <w:lang w:val="en-US"/>
        </w:rPr>
      </w:pPr>
      <w:r w:rsidRPr="00455883">
        <w:rPr>
          <w:b/>
          <w:bCs/>
          <w:lang w:val="en-US"/>
        </w:rPr>
        <w:t>Syntax:</w:t>
      </w:r>
    </w:p>
    <w:p w14:paraId="6C455B57" w14:textId="509504DD" w:rsidR="00455883" w:rsidRPr="00455883" w:rsidRDefault="00455883" w:rsidP="00D17365">
      <w:pPr>
        <w:pStyle w:val="ListParagraph"/>
        <w:rPr>
          <w:lang w:val="en-US"/>
        </w:rPr>
      </w:pPr>
      <w:r w:rsidRPr="00455883">
        <w:rPr>
          <w:lang w:val="en-US"/>
        </w:rPr>
        <w:t xml:space="preserve">SELECT </w:t>
      </w:r>
    </w:p>
    <w:p w14:paraId="3BCDF7C4" w14:textId="77777777" w:rsidR="00455883" w:rsidRPr="00455883" w:rsidRDefault="00455883" w:rsidP="00D17365">
      <w:pPr>
        <w:pStyle w:val="ListParagraph"/>
        <w:rPr>
          <w:lang w:val="en-US"/>
        </w:rPr>
      </w:pPr>
      <w:r w:rsidRPr="00455883">
        <w:rPr>
          <w:lang w:val="en-US"/>
        </w:rPr>
        <w:t xml:space="preserve">    </w:t>
      </w:r>
      <w:proofErr w:type="spellStart"/>
      <w:r w:rsidRPr="00455883">
        <w:rPr>
          <w:lang w:val="en-US"/>
        </w:rPr>
        <w:t>customer_id</w:t>
      </w:r>
      <w:proofErr w:type="spellEnd"/>
      <w:r w:rsidRPr="00455883">
        <w:rPr>
          <w:lang w:val="en-US"/>
        </w:rPr>
        <w:t>,</w:t>
      </w:r>
    </w:p>
    <w:p w14:paraId="67A6E80D" w14:textId="77777777" w:rsidR="00455883" w:rsidRPr="00455883" w:rsidRDefault="00455883" w:rsidP="00D17365">
      <w:pPr>
        <w:pStyle w:val="ListParagraph"/>
        <w:rPr>
          <w:lang w:val="en-US"/>
        </w:rPr>
      </w:pPr>
      <w:r w:rsidRPr="00455883">
        <w:rPr>
          <w:lang w:val="en-US"/>
        </w:rPr>
        <w:t xml:space="preserve">    </w:t>
      </w:r>
      <w:proofErr w:type="spellStart"/>
      <w:r w:rsidRPr="00455883">
        <w:rPr>
          <w:lang w:val="en-US"/>
        </w:rPr>
        <w:t>order_id</w:t>
      </w:r>
      <w:proofErr w:type="spellEnd"/>
      <w:r w:rsidRPr="00455883">
        <w:rPr>
          <w:lang w:val="en-US"/>
        </w:rPr>
        <w:t>,</w:t>
      </w:r>
    </w:p>
    <w:p w14:paraId="0921305D" w14:textId="77777777" w:rsidR="00455883" w:rsidRPr="00455883" w:rsidRDefault="00455883" w:rsidP="00D17365">
      <w:pPr>
        <w:pStyle w:val="ListParagraph"/>
        <w:rPr>
          <w:lang w:val="en-US"/>
        </w:rPr>
      </w:pPr>
      <w:r w:rsidRPr="00455883">
        <w:rPr>
          <w:lang w:val="en-US"/>
        </w:rPr>
        <w:t xml:space="preserve">    ROW_</w:t>
      </w:r>
      <w:proofErr w:type="gramStart"/>
      <w:r w:rsidRPr="00455883">
        <w:rPr>
          <w:lang w:val="en-US"/>
        </w:rPr>
        <w:t>NUMBER(</w:t>
      </w:r>
      <w:proofErr w:type="gramEnd"/>
      <w:r w:rsidRPr="00455883">
        <w:rPr>
          <w:lang w:val="en-US"/>
        </w:rPr>
        <w:t xml:space="preserve">) OVER (PARTITION BY </w:t>
      </w:r>
      <w:proofErr w:type="spellStart"/>
      <w:r w:rsidRPr="00455883">
        <w:rPr>
          <w:lang w:val="en-US"/>
        </w:rPr>
        <w:t>customer_id</w:t>
      </w:r>
      <w:proofErr w:type="spellEnd"/>
      <w:r w:rsidRPr="00455883">
        <w:rPr>
          <w:lang w:val="en-US"/>
        </w:rPr>
        <w:t xml:space="preserve"> ORDER BY </w:t>
      </w:r>
      <w:proofErr w:type="spellStart"/>
      <w:r w:rsidRPr="00455883">
        <w:rPr>
          <w:lang w:val="en-US"/>
        </w:rPr>
        <w:t>order_date</w:t>
      </w:r>
      <w:proofErr w:type="spellEnd"/>
      <w:r w:rsidRPr="00455883">
        <w:rPr>
          <w:lang w:val="en-US"/>
        </w:rPr>
        <w:t xml:space="preserve">) AS </w:t>
      </w:r>
      <w:proofErr w:type="spellStart"/>
      <w:r w:rsidRPr="00455883">
        <w:rPr>
          <w:lang w:val="en-US"/>
        </w:rPr>
        <w:t>row_num</w:t>
      </w:r>
      <w:proofErr w:type="spellEnd"/>
    </w:p>
    <w:p w14:paraId="59491A01" w14:textId="77777777" w:rsidR="00455883" w:rsidRPr="00455883" w:rsidRDefault="00455883" w:rsidP="00D17365">
      <w:pPr>
        <w:pStyle w:val="ListParagraph"/>
        <w:rPr>
          <w:lang w:val="en-US"/>
        </w:rPr>
      </w:pPr>
      <w:r w:rsidRPr="00455883">
        <w:rPr>
          <w:lang w:val="en-US"/>
        </w:rPr>
        <w:t>FROM orders;</w:t>
      </w:r>
    </w:p>
    <w:p w14:paraId="11030921" w14:textId="77777777" w:rsidR="00D17365" w:rsidRPr="00D17365" w:rsidRDefault="00D17365" w:rsidP="00D17365">
      <w:pPr>
        <w:pStyle w:val="ListParagraph"/>
        <w:rPr>
          <w:lang w:val="en-US"/>
        </w:rPr>
      </w:pPr>
    </w:p>
    <w:p w14:paraId="6477775F" w14:textId="770835C0" w:rsidR="00455883" w:rsidRPr="00455883" w:rsidRDefault="00455883" w:rsidP="00455883">
      <w:pPr>
        <w:pStyle w:val="ListParagraph"/>
        <w:numPr>
          <w:ilvl w:val="0"/>
          <w:numId w:val="72"/>
        </w:numPr>
        <w:rPr>
          <w:lang w:val="en-US"/>
        </w:rPr>
      </w:pPr>
      <w:r w:rsidRPr="00455883">
        <w:rPr>
          <w:b/>
          <w:bCs/>
          <w:lang w:val="en-US"/>
        </w:rPr>
        <w:t>Use Case:</w:t>
      </w:r>
      <w:r w:rsidRPr="00455883">
        <w:rPr>
          <w:lang w:val="en-US"/>
        </w:rPr>
        <w:t xml:space="preserve"> Find the first order of every customer.</w:t>
      </w:r>
    </w:p>
    <w:p w14:paraId="562B5DA3" w14:textId="3C81EC90" w:rsidR="00455883" w:rsidRPr="00455883" w:rsidRDefault="00455883" w:rsidP="00D17365">
      <w:pPr>
        <w:pStyle w:val="ListParagraph"/>
        <w:rPr>
          <w:lang w:val="en-US"/>
        </w:rPr>
      </w:pPr>
    </w:p>
    <w:p w14:paraId="58B42628" w14:textId="0F8DF2BD" w:rsidR="00455883" w:rsidRPr="00DA66FA" w:rsidRDefault="00455883" w:rsidP="00DA66FA">
      <w:pPr>
        <w:pStyle w:val="ListParagraph"/>
        <w:numPr>
          <w:ilvl w:val="0"/>
          <w:numId w:val="76"/>
        </w:numPr>
        <w:rPr>
          <w:b/>
          <w:bCs/>
          <w:lang w:val="en-US"/>
        </w:rPr>
      </w:pPr>
      <w:proofErr w:type="gramStart"/>
      <w:r w:rsidRPr="00DA66FA">
        <w:rPr>
          <w:b/>
          <w:bCs/>
          <w:lang w:val="en-US"/>
        </w:rPr>
        <w:t>RANK(</w:t>
      </w:r>
      <w:proofErr w:type="gramEnd"/>
      <w:r w:rsidRPr="00DA66FA">
        <w:rPr>
          <w:b/>
          <w:bCs/>
          <w:lang w:val="en-US"/>
        </w:rPr>
        <w:t>)</w:t>
      </w:r>
    </w:p>
    <w:p w14:paraId="1228B49C" w14:textId="77777777" w:rsidR="00455883" w:rsidRPr="00455883" w:rsidRDefault="00455883" w:rsidP="00DA66FA">
      <w:pPr>
        <w:pStyle w:val="ListParagraph"/>
        <w:rPr>
          <w:lang w:val="en-US"/>
        </w:rPr>
      </w:pPr>
      <w:r w:rsidRPr="00455883">
        <w:rPr>
          <w:lang w:val="en-US"/>
        </w:rPr>
        <w:t xml:space="preserve">Ranks </w:t>
      </w:r>
      <w:proofErr w:type="gramStart"/>
      <w:r w:rsidRPr="00455883">
        <w:rPr>
          <w:lang w:val="en-US"/>
        </w:rPr>
        <w:t>rows</w:t>
      </w:r>
      <w:proofErr w:type="gramEnd"/>
      <w:r w:rsidRPr="00455883">
        <w:rPr>
          <w:lang w:val="en-US"/>
        </w:rPr>
        <w:t xml:space="preserve"> within a partition, with </w:t>
      </w:r>
      <w:r w:rsidRPr="00455883">
        <w:rPr>
          <w:b/>
          <w:bCs/>
          <w:lang w:val="en-US"/>
        </w:rPr>
        <w:t>gaps</w:t>
      </w:r>
      <w:r w:rsidRPr="00455883">
        <w:rPr>
          <w:lang w:val="en-US"/>
        </w:rPr>
        <w:t xml:space="preserve"> if there are ties.</w:t>
      </w:r>
    </w:p>
    <w:p w14:paraId="37BA62A7" w14:textId="77777777" w:rsidR="00DA66FA" w:rsidRDefault="00DA66FA" w:rsidP="00DA66FA">
      <w:pPr>
        <w:pStyle w:val="ListParagraph"/>
        <w:rPr>
          <w:b/>
          <w:bCs/>
          <w:lang w:val="en-US"/>
        </w:rPr>
      </w:pPr>
    </w:p>
    <w:p w14:paraId="5D799988" w14:textId="1D03D977" w:rsidR="00DA66FA" w:rsidRPr="00D17365" w:rsidRDefault="00DA66FA" w:rsidP="00DA66FA">
      <w:pPr>
        <w:pStyle w:val="ListParagraph"/>
        <w:numPr>
          <w:ilvl w:val="0"/>
          <w:numId w:val="72"/>
        </w:numPr>
        <w:rPr>
          <w:b/>
          <w:bCs/>
          <w:lang w:val="en-US"/>
        </w:rPr>
      </w:pPr>
      <w:r w:rsidRPr="00455883">
        <w:rPr>
          <w:b/>
          <w:bCs/>
          <w:lang w:val="en-US"/>
        </w:rPr>
        <w:t>Syntax:</w:t>
      </w:r>
    </w:p>
    <w:p w14:paraId="79E339FA" w14:textId="77777777" w:rsidR="00455883" w:rsidRPr="00455883" w:rsidRDefault="00455883" w:rsidP="00DA66FA">
      <w:pPr>
        <w:pStyle w:val="ListParagraph"/>
        <w:rPr>
          <w:lang w:val="en-US"/>
        </w:rPr>
      </w:pPr>
      <w:r w:rsidRPr="00455883">
        <w:rPr>
          <w:lang w:val="en-US"/>
        </w:rPr>
        <w:t xml:space="preserve">SELECT </w:t>
      </w:r>
    </w:p>
    <w:p w14:paraId="1D343385" w14:textId="77777777" w:rsidR="00455883" w:rsidRPr="00455883" w:rsidRDefault="00455883" w:rsidP="00DA66FA">
      <w:pPr>
        <w:pStyle w:val="ListParagraph"/>
        <w:rPr>
          <w:lang w:val="en-US"/>
        </w:rPr>
      </w:pPr>
      <w:r w:rsidRPr="00455883">
        <w:rPr>
          <w:lang w:val="en-US"/>
        </w:rPr>
        <w:t xml:space="preserve">    </w:t>
      </w:r>
      <w:proofErr w:type="spellStart"/>
      <w:r w:rsidRPr="00455883">
        <w:rPr>
          <w:lang w:val="en-US"/>
        </w:rPr>
        <w:t>product_id</w:t>
      </w:r>
      <w:proofErr w:type="spellEnd"/>
      <w:r w:rsidRPr="00455883">
        <w:rPr>
          <w:lang w:val="en-US"/>
        </w:rPr>
        <w:t>,</w:t>
      </w:r>
    </w:p>
    <w:p w14:paraId="76A926FE" w14:textId="77777777" w:rsidR="00455883" w:rsidRPr="00455883" w:rsidRDefault="00455883" w:rsidP="00DA66FA">
      <w:pPr>
        <w:pStyle w:val="ListParagraph"/>
        <w:rPr>
          <w:lang w:val="en-US"/>
        </w:rPr>
      </w:pPr>
      <w:r w:rsidRPr="00455883">
        <w:rPr>
          <w:lang w:val="en-US"/>
        </w:rPr>
        <w:t xml:space="preserve">    price,</w:t>
      </w:r>
    </w:p>
    <w:p w14:paraId="5249C885" w14:textId="77777777" w:rsidR="00455883" w:rsidRPr="00455883" w:rsidRDefault="00455883" w:rsidP="00DA66FA">
      <w:pPr>
        <w:pStyle w:val="ListParagraph"/>
        <w:rPr>
          <w:lang w:val="en-US"/>
        </w:rPr>
      </w:pPr>
      <w:r w:rsidRPr="00455883">
        <w:rPr>
          <w:lang w:val="en-US"/>
        </w:rPr>
        <w:t xml:space="preserve">    </w:t>
      </w:r>
      <w:proofErr w:type="gramStart"/>
      <w:r w:rsidRPr="00455883">
        <w:rPr>
          <w:lang w:val="en-US"/>
        </w:rPr>
        <w:t>RANK(</w:t>
      </w:r>
      <w:proofErr w:type="gramEnd"/>
      <w:r w:rsidRPr="00455883">
        <w:rPr>
          <w:lang w:val="en-US"/>
        </w:rPr>
        <w:t xml:space="preserve">) OVER (PARTITION BY </w:t>
      </w:r>
      <w:proofErr w:type="spellStart"/>
      <w:r w:rsidRPr="00455883">
        <w:rPr>
          <w:lang w:val="en-US"/>
        </w:rPr>
        <w:t>category_id</w:t>
      </w:r>
      <w:proofErr w:type="spellEnd"/>
      <w:r w:rsidRPr="00455883">
        <w:rPr>
          <w:lang w:val="en-US"/>
        </w:rPr>
        <w:t xml:space="preserve"> ORDER BY price DESC) AS </w:t>
      </w:r>
      <w:proofErr w:type="spellStart"/>
      <w:r w:rsidRPr="00455883">
        <w:rPr>
          <w:lang w:val="en-US"/>
        </w:rPr>
        <w:t>price_rank</w:t>
      </w:r>
      <w:proofErr w:type="spellEnd"/>
    </w:p>
    <w:p w14:paraId="739E8608" w14:textId="77777777" w:rsidR="00455883" w:rsidRPr="00455883" w:rsidRDefault="00455883" w:rsidP="00DA66FA">
      <w:pPr>
        <w:pStyle w:val="ListParagraph"/>
        <w:rPr>
          <w:lang w:val="en-US"/>
        </w:rPr>
      </w:pPr>
      <w:r w:rsidRPr="00455883">
        <w:rPr>
          <w:lang w:val="en-US"/>
        </w:rPr>
        <w:t>FROM products;</w:t>
      </w:r>
    </w:p>
    <w:p w14:paraId="0F890DC6" w14:textId="77777777" w:rsidR="00DA66FA" w:rsidRPr="00DA66FA" w:rsidRDefault="00DA66FA" w:rsidP="00DA66FA">
      <w:pPr>
        <w:pStyle w:val="ListParagraph"/>
        <w:rPr>
          <w:lang w:val="en-US"/>
        </w:rPr>
      </w:pPr>
    </w:p>
    <w:p w14:paraId="2388DA71" w14:textId="046771E5" w:rsidR="00455883" w:rsidRPr="00455883" w:rsidRDefault="00455883" w:rsidP="00455883">
      <w:pPr>
        <w:pStyle w:val="ListParagraph"/>
        <w:numPr>
          <w:ilvl w:val="0"/>
          <w:numId w:val="72"/>
        </w:numPr>
        <w:rPr>
          <w:lang w:val="en-US"/>
        </w:rPr>
      </w:pPr>
      <w:r w:rsidRPr="00455883">
        <w:rPr>
          <w:b/>
          <w:bCs/>
          <w:lang w:val="en-US"/>
        </w:rPr>
        <w:t>Use Case:</w:t>
      </w:r>
      <w:r w:rsidRPr="00455883">
        <w:rPr>
          <w:lang w:val="en-US"/>
        </w:rPr>
        <w:t xml:space="preserve"> Rank products by price in each category.</w:t>
      </w:r>
    </w:p>
    <w:p w14:paraId="5430EC81" w14:textId="17E22585" w:rsidR="00455883" w:rsidRPr="00455883" w:rsidRDefault="00455883" w:rsidP="00DA66FA">
      <w:pPr>
        <w:pStyle w:val="ListParagraph"/>
        <w:rPr>
          <w:lang w:val="en-US"/>
        </w:rPr>
      </w:pPr>
    </w:p>
    <w:p w14:paraId="73EDE754" w14:textId="31C65579" w:rsidR="00455883" w:rsidRPr="00DA66FA" w:rsidRDefault="00455883" w:rsidP="00DA66FA">
      <w:pPr>
        <w:pStyle w:val="ListParagraph"/>
        <w:numPr>
          <w:ilvl w:val="0"/>
          <w:numId w:val="76"/>
        </w:numPr>
        <w:rPr>
          <w:b/>
          <w:bCs/>
          <w:lang w:val="en-US"/>
        </w:rPr>
      </w:pPr>
      <w:r w:rsidRPr="00DA66FA">
        <w:rPr>
          <w:b/>
          <w:bCs/>
          <w:lang w:val="en-US"/>
        </w:rPr>
        <w:t>DENSE_</w:t>
      </w:r>
      <w:proofErr w:type="gramStart"/>
      <w:r w:rsidRPr="00DA66FA">
        <w:rPr>
          <w:b/>
          <w:bCs/>
          <w:lang w:val="en-US"/>
        </w:rPr>
        <w:t>RANK(</w:t>
      </w:r>
      <w:proofErr w:type="gramEnd"/>
      <w:r w:rsidRPr="00DA66FA">
        <w:rPr>
          <w:b/>
          <w:bCs/>
          <w:lang w:val="en-US"/>
        </w:rPr>
        <w:t>)</w:t>
      </w:r>
    </w:p>
    <w:p w14:paraId="08D072E3" w14:textId="77777777" w:rsidR="00455883" w:rsidRPr="00455883" w:rsidRDefault="00455883" w:rsidP="00382AD9">
      <w:pPr>
        <w:pStyle w:val="ListParagraph"/>
        <w:rPr>
          <w:lang w:val="en-US"/>
        </w:rPr>
      </w:pPr>
      <w:r w:rsidRPr="00455883">
        <w:rPr>
          <w:lang w:val="en-US"/>
        </w:rPr>
        <w:t xml:space="preserve">Same as </w:t>
      </w:r>
      <w:proofErr w:type="gramStart"/>
      <w:r w:rsidRPr="00455883">
        <w:rPr>
          <w:lang w:val="en-US"/>
        </w:rPr>
        <w:t>RANK(</w:t>
      </w:r>
      <w:proofErr w:type="gramEnd"/>
      <w:r w:rsidRPr="00455883">
        <w:rPr>
          <w:lang w:val="en-US"/>
        </w:rPr>
        <w:t xml:space="preserve">) but </w:t>
      </w:r>
      <w:r w:rsidRPr="00455883">
        <w:rPr>
          <w:b/>
          <w:bCs/>
          <w:lang w:val="en-US"/>
        </w:rPr>
        <w:t>no gaps</w:t>
      </w:r>
      <w:r w:rsidRPr="00455883">
        <w:rPr>
          <w:lang w:val="en-US"/>
        </w:rPr>
        <w:t xml:space="preserve"> in ranking.</w:t>
      </w:r>
    </w:p>
    <w:p w14:paraId="78306236" w14:textId="77777777" w:rsidR="0016688F" w:rsidRPr="00D17365" w:rsidRDefault="0016688F" w:rsidP="0016688F">
      <w:pPr>
        <w:pStyle w:val="ListParagraph"/>
        <w:numPr>
          <w:ilvl w:val="0"/>
          <w:numId w:val="72"/>
        </w:numPr>
        <w:rPr>
          <w:b/>
          <w:bCs/>
          <w:lang w:val="en-US"/>
        </w:rPr>
      </w:pPr>
      <w:r w:rsidRPr="00455883">
        <w:rPr>
          <w:b/>
          <w:bCs/>
          <w:lang w:val="en-US"/>
        </w:rPr>
        <w:lastRenderedPageBreak/>
        <w:t>Syntax:</w:t>
      </w:r>
    </w:p>
    <w:p w14:paraId="537FE5F0" w14:textId="77777777" w:rsidR="00455883" w:rsidRPr="00455883" w:rsidRDefault="00455883" w:rsidP="0016688F">
      <w:pPr>
        <w:pStyle w:val="ListParagraph"/>
        <w:rPr>
          <w:lang w:val="en-US"/>
        </w:rPr>
      </w:pPr>
      <w:r w:rsidRPr="00455883">
        <w:rPr>
          <w:lang w:val="en-US"/>
        </w:rPr>
        <w:t xml:space="preserve">SELECT </w:t>
      </w:r>
    </w:p>
    <w:p w14:paraId="6CA4FB0E" w14:textId="77777777" w:rsidR="00455883" w:rsidRPr="00455883" w:rsidRDefault="00455883" w:rsidP="0016688F">
      <w:pPr>
        <w:pStyle w:val="ListParagraph"/>
        <w:rPr>
          <w:lang w:val="en-US"/>
        </w:rPr>
      </w:pPr>
      <w:r w:rsidRPr="00455883">
        <w:rPr>
          <w:lang w:val="en-US"/>
        </w:rPr>
        <w:t xml:space="preserve">    </w:t>
      </w:r>
      <w:proofErr w:type="spellStart"/>
      <w:r w:rsidRPr="00455883">
        <w:rPr>
          <w:lang w:val="en-US"/>
        </w:rPr>
        <w:t>employee_id</w:t>
      </w:r>
      <w:proofErr w:type="spellEnd"/>
      <w:r w:rsidRPr="00455883">
        <w:rPr>
          <w:lang w:val="en-US"/>
        </w:rPr>
        <w:t>,</w:t>
      </w:r>
    </w:p>
    <w:p w14:paraId="1040443F" w14:textId="77777777" w:rsidR="00455883" w:rsidRPr="00455883" w:rsidRDefault="00455883" w:rsidP="0016688F">
      <w:pPr>
        <w:pStyle w:val="ListParagraph"/>
        <w:rPr>
          <w:lang w:val="en-US"/>
        </w:rPr>
      </w:pPr>
      <w:r w:rsidRPr="00455883">
        <w:rPr>
          <w:lang w:val="en-US"/>
        </w:rPr>
        <w:t xml:space="preserve">    </w:t>
      </w:r>
      <w:proofErr w:type="spellStart"/>
      <w:r w:rsidRPr="00455883">
        <w:rPr>
          <w:lang w:val="en-US"/>
        </w:rPr>
        <w:t>department_id</w:t>
      </w:r>
      <w:proofErr w:type="spellEnd"/>
      <w:r w:rsidRPr="00455883">
        <w:rPr>
          <w:lang w:val="en-US"/>
        </w:rPr>
        <w:t>,</w:t>
      </w:r>
    </w:p>
    <w:p w14:paraId="0C86D79E" w14:textId="77777777" w:rsidR="00455883" w:rsidRPr="00455883" w:rsidRDefault="00455883" w:rsidP="0016688F">
      <w:pPr>
        <w:pStyle w:val="ListParagraph"/>
        <w:rPr>
          <w:lang w:val="en-US"/>
        </w:rPr>
      </w:pPr>
      <w:r w:rsidRPr="00455883">
        <w:rPr>
          <w:lang w:val="en-US"/>
        </w:rPr>
        <w:t xml:space="preserve">    salary,</w:t>
      </w:r>
    </w:p>
    <w:p w14:paraId="2C0A7AC0" w14:textId="77777777" w:rsidR="00455883" w:rsidRPr="00455883" w:rsidRDefault="00455883" w:rsidP="0016688F">
      <w:pPr>
        <w:pStyle w:val="ListParagraph"/>
        <w:rPr>
          <w:lang w:val="en-US"/>
        </w:rPr>
      </w:pPr>
      <w:r w:rsidRPr="00455883">
        <w:rPr>
          <w:lang w:val="en-US"/>
        </w:rPr>
        <w:t xml:space="preserve">    DENSE_</w:t>
      </w:r>
      <w:proofErr w:type="gramStart"/>
      <w:r w:rsidRPr="00455883">
        <w:rPr>
          <w:lang w:val="en-US"/>
        </w:rPr>
        <w:t>RANK(</w:t>
      </w:r>
      <w:proofErr w:type="gramEnd"/>
      <w:r w:rsidRPr="00455883">
        <w:rPr>
          <w:lang w:val="en-US"/>
        </w:rPr>
        <w:t xml:space="preserve">) OVER (PARTITION BY </w:t>
      </w:r>
      <w:proofErr w:type="spellStart"/>
      <w:r w:rsidRPr="00455883">
        <w:rPr>
          <w:lang w:val="en-US"/>
        </w:rPr>
        <w:t>department_id</w:t>
      </w:r>
      <w:proofErr w:type="spellEnd"/>
      <w:r w:rsidRPr="00455883">
        <w:rPr>
          <w:lang w:val="en-US"/>
        </w:rPr>
        <w:t xml:space="preserve"> ORDER BY salary DESC) AS </w:t>
      </w:r>
      <w:proofErr w:type="spellStart"/>
      <w:r w:rsidRPr="00455883">
        <w:rPr>
          <w:lang w:val="en-US"/>
        </w:rPr>
        <w:t>salary_rank</w:t>
      </w:r>
      <w:proofErr w:type="spellEnd"/>
    </w:p>
    <w:p w14:paraId="2913F3FD" w14:textId="77777777" w:rsidR="00455883" w:rsidRPr="00455883" w:rsidRDefault="00455883" w:rsidP="0016688F">
      <w:pPr>
        <w:pStyle w:val="ListParagraph"/>
        <w:rPr>
          <w:lang w:val="en-US"/>
        </w:rPr>
      </w:pPr>
      <w:r w:rsidRPr="00455883">
        <w:rPr>
          <w:lang w:val="en-US"/>
        </w:rPr>
        <w:t>FROM employees;</w:t>
      </w:r>
    </w:p>
    <w:p w14:paraId="107B874E" w14:textId="77777777" w:rsidR="0016688F" w:rsidRPr="0016688F" w:rsidRDefault="0016688F" w:rsidP="0016688F">
      <w:pPr>
        <w:pStyle w:val="ListParagraph"/>
        <w:rPr>
          <w:lang w:val="en-US"/>
        </w:rPr>
      </w:pPr>
    </w:p>
    <w:p w14:paraId="7D83FB63" w14:textId="6BB4C1CB" w:rsidR="00455883" w:rsidRPr="00455883" w:rsidRDefault="00455883" w:rsidP="00455883">
      <w:pPr>
        <w:pStyle w:val="ListParagraph"/>
        <w:numPr>
          <w:ilvl w:val="0"/>
          <w:numId w:val="72"/>
        </w:numPr>
        <w:rPr>
          <w:lang w:val="en-US"/>
        </w:rPr>
      </w:pPr>
      <w:r w:rsidRPr="00455883">
        <w:rPr>
          <w:b/>
          <w:bCs/>
          <w:lang w:val="en-US"/>
        </w:rPr>
        <w:t>Use Case:</w:t>
      </w:r>
      <w:r w:rsidRPr="00455883">
        <w:rPr>
          <w:lang w:val="en-US"/>
        </w:rPr>
        <w:t xml:space="preserve"> Rank employees' salaries per department, without skipping ranks.</w:t>
      </w:r>
    </w:p>
    <w:p w14:paraId="4B4FF3EF" w14:textId="2D4372D3" w:rsidR="00455883" w:rsidRPr="00455883" w:rsidRDefault="00455883" w:rsidP="0016688F">
      <w:pPr>
        <w:pStyle w:val="ListParagraph"/>
        <w:rPr>
          <w:lang w:val="en-US"/>
        </w:rPr>
      </w:pPr>
    </w:p>
    <w:p w14:paraId="554DF21D" w14:textId="489721FD" w:rsidR="00455883" w:rsidRPr="0016688F" w:rsidRDefault="00455883" w:rsidP="0016688F">
      <w:pPr>
        <w:pStyle w:val="ListParagraph"/>
        <w:numPr>
          <w:ilvl w:val="0"/>
          <w:numId w:val="76"/>
        </w:numPr>
        <w:rPr>
          <w:b/>
          <w:bCs/>
          <w:lang w:val="en-US"/>
        </w:rPr>
      </w:pPr>
      <w:r w:rsidRPr="0016688F">
        <w:rPr>
          <w:b/>
          <w:bCs/>
          <w:lang w:val="en-US"/>
        </w:rPr>
        <w:t>NTILE(n)</w:t>
      </w:r>
    </w:p>
    <w:p w14:paraId="2A4E17A8" w14:textId="77777777" w:rsidR="00455883" w:rsidRPr="00455883" w:rsidRDefault="00455883" w:rsidP="0016688F">
      <w:pPr>
        <w:pStyle w:val="ListParagraph"/>
        <w:rPr>
          <w:lang w:val="en-US"/>
        </w:rPr>
      </w:pPr>
      <w:r w:rsidRPr="00455883">
        <w:rPr>
          <w:lang w:val="en-US"/>
        </w:rPr>
        <w:t xml:space="preserve">Divides the result set </w:t>
      </w:r>
      <w:proofErr w:type="gramStart"/>
      <w:r w:rsidRPr="00455883">
        <w:rPr>
          <w:lang w:val="en-US"/>
        </w:rPr>
        <w:t xml:space="preserve">into </w:t>
      </w:r>
      <w:proofErr w:type="spellStart"/>
      <w:r w:rsidRPr="00455883">
        <w:rPr>
          <w:lang w:val="en-US"/>
        </w:rPr>
        <w:t>n</w:t>
      </w:r>
      <w:proofErr w:type="spellEnd"/>
      <w:proofErr w:type="gramEnd"/>
      <w:r w:rsidRPr="00455883">
        <w:rPr>
          <w:lang w:val="en-US"/>
        </w:rPr>
        <w:t xml:space="preserve"> </w:t>
      </w:r>
      <w:r w:rsidRPr="00455883">
        <w:rPr>
          <w:b/>
          <w:bCs/>
          <w:lang w:val="en-US"/>
        </w:rPr>
        <w:t>equal parts or tiles</w:t>
      </w:r>
      <w:r w:rsidRPr="00455883">
        <w:rPr>
          <w:lang w:val="en-US"/>
        </w:rPr>
        <w:t>.</w:t>
      </w:r>
    </w:p>
    <w:p w14:paraId="4F247AA9" w14:textId="77777777" w:rsidR="0016688F" w:rsidRDefault="0016688F" w:rsidP="0016688F">
      <w:pPr>
        <w:pStyle w:val="ListParagraph"/>
        <w:rPr>
          <w:b/>
          <w:bCs/>
          <w:lang w:val="en-US"/>
        </w:rPr>
      </w:pPr>
    </w:p>
    <w:p w14:paraId="5CA51047" w14:textId="67555180" w:rsidR="0016688F" w:rsidRPr="00D17365" w:rsidRDefault="0016688F" w:rsidP="0016688F">
      <w:pPr>
        <w:pStyle w:val="ListParagraph"/>
        <w:numPr>
          <w:ilvl w:val="0"/>
          <w:numId w:val="72"/>
        </w:numPr>
        <w:rPr>
          <w:b/>
          <w:bCs/>
          <w:lang w:val="en-US"/>
        </w:rPr>
      </w:pPr>
      <w:r w:rsidRPr="00455883">
        <w:rPr>
          <w:b/>
          <w:bCs/>
          <w:lang w:val="en-US"/>
        </w:rPr>
        <w:t>Syntax:</w:t>
      </w:r>
    </w:p>
    <w:p w14:paraId="43370CB3" w14:textId="77777777" w:rsidR="00455883" w:rsidRPr="00455883" w:rsidRDefault="00455883" w:rsidP="0016688F">
      <w:pPr>
        <w:pStyle w:val="ListParagraph"/>
        <w:rPr>
          <w:lang w:val="en-US"/>
        </w:rPr>
      </w:pPr>
      <w:r w:rsidRPr="00455883">
        <w:rPr>
          <w:lang w:val="en-US"/>
        </w:rPr>
        <w:t xml:space="preserve">SELECT </w:t>
      </w:r>
    </w:p>
    <w:p w14:paraId="31EF18D4" w14:textId="77777777" w:rsidR="00455883" w:rsidRPr="00455883" w:rsidRDefault="00455883" w:rsidP="0016688F">
      <w:pPr>
        <w:pStyle w:val="ListParagraph"/>
        <w:rPr>
          <w:lang w:val="en-US"/>
        </w:rPr>
      </w:pPr>
      <w:r w:rsidRPr="00455883">
        <w:rPr>
          <w:lang w:val="en-US"/>
        </w:rPr>
        <w:t xml:space="preserve">    </w:t>
      </w:r>
      <w:proofErr w:type="spellStart"/>
      <w:r w:rsidRPr="00455883">
        <w:rPr>
          <w:lang w:val="en-US"/>
        </w:rPr>
        <w:t>student_id</w:t>
      </w:r>
      <w:proofErr w:type="spellEnd"/>
      <w:r w:rsidRPr="00455883">
        <w:rPr>
          <w:lang w:val="en-US"/>
        </w:rPr>
        <w:t>,</w:t>
      </w:r>
    </w:p>
    <w:p w14:paraId="3C9842C6" w14:textId="77777777" w:rsidR="00455883" w:rsidRPr="00455883" w:rsidRDefault="00455883" w:rsidP="0016688F">
      <w:pPr>
        <w:pStyle w:val="ListParagraph"/>
        <w:rPr>
          <w:lang w:val="en-US"/>
        </w:rPr>
      </w:pPr>
      <w:r w:rsidRPr="00455883">
        <w:rPr>
          <w:lang w:val="en-US"/>
        </w:rPr>
        <w:t xml:space="preserve">    score,</w:t>
      </w:r>
    </w:p>
    <w:p w14:paraId="384683E4" w14:textId="77777777" w:rsidR="00455883" w:rsidRPr="00455883" w:rsidRDefault="00455883" w:rsidP="0016688F">
      <w:pPr>
        <w:pStyle w:val="ListParagraph"/>
        <w:rPr>
          <w:lang w:val="en-US"/>
        </w:rPr>
      </w:pPr>
      <w:r w:rsidRPr="00455883">
        <w:rPr>
          <w:lang w:val="en-US"/>
        </w:rPr>
        <w:t xml:space="preserve">    </w:t>
      </w:r>
      <w:proofErr w:type="gramStart"/>
      <w:r w:rsidRPr="00455883">
        <w:rPr>
          <w:lang w:val="en-US"/>
        </w:rPr>
        <w:t>NTILE(</w:t>
      </w:r>
      <w:proofErr w:type="gramEnd"/>
      <w:r w:rsidRPr="00455883">
        <w:rPr>
          <w:lang w:val="en-US"/>
        </w:rPr>
        <w:t xml:space="preserve">4) OVER (ORDER BY score DESC) AS </w:t>
      </w:r>
      <w:proofErr w:type="spellStart"/>
      <w:r w:rsidRPr="00455883">
        <w:rPr>
          <w:lang w:val="en-US"/>
        </w:rPr>
        <w:t>performance_quartile</w:t>
      </w:r>
      <w:proofErr w:type="spellEnd"/>
    </w:p>
    <w:p w14:paraId="043E9321" w14:textId="77777777" w:rsidR="00455883" w:rsidRPr="00455883" w:rsidRDefault="00455883" w:rsidP="0016688F">
      <w:pPr>
        <w:pStyle w:val="ListParagraph"/>
        <w:rPr>
          <w:lang w:val="en-US"/>
        </w:rPr>
      </w:pPr>
      <w:r w:rsidRPr="00455883">
        <w:rPr>
          <w:lang w:val="en-US"/>
        </w:rPr>
        <w:t>FROM students;</w:t>
      </w:r>
    </w:p>
    <w:p w14:paraId="3886476C" w14:textId="77777777" w:rsidR="0016688F" w:rsidRPr="0016688F" w:rsidRDefault="0016688F" w:rsidP="0016688F">
      <w:pPr>
        <w:pStyle w:val="ListParagraph"/>
        <w:rPr>
          <w:lang w:val="en-US"/>
        </w:rPr>
      </w:pPr>
    </w:p>
    <w:p w14:paraId="6F9F0F89" w14:textId="45827318" w:rsidR="00455883" w:rsidRPr="00455883" w:rsidRDefault="00455883" w:rsidP="00455883">
      <w:pPr>
        <w:pStyle w:val="ListParagraph"/>
        <w:numPr>
          <w:ilvl w:val="0"/>
          <w:numId w:val="72"/>
        </w:numPr>
        <w:rPr>
          <w:lang w:val="en-US"/>
        </w:rPr>
      </w:pPr>
      <w:r w:rsidRPr="00455883">
        <w:rPr>
          <w:b/>
          <w:bCs/>
          <w:lang w:val="en-US"/>
        </w:rPr>
        <w:t>Use Case:</w:t>
      </w:r>
      <w:r w:rsidRPr="00455883">
        <w:rPr>
          <w:lang w:val="en-US"/>
        </w:rPr>
        <w:t xml:space="preserve"> Group students into 4 performance bands (top 25%, next 25%, etc.).</w:t>
      </w:r>
    </w:p>
    <w:p w14:paraId="4423DD9A" w14:textId="126EBCB3" w:rsidR="00455883" w:rsidRPr="00455883" w:rsidRDefault="00455883" w:rsidP="0016688F">
      <w:pPr>
        <w:pStyle w:val="ListParagraph"/>
        <w:rPr>
          <w:lang w:val="en-US"/>
        </w:rPr>
      </w:pPr>
    </w:p>
    <w:p w14:paraId="2EF926E7" w14:textId="72AD78B5" w:rsidR="00455883" w:rsidRPr="0016688F" w:rsidRDefault="00455883" w:rsidP="0016688F">
      <w:pPr>
        <w:pStyle w:val="ListParagraph"/>
        <w:numPr>
          <w:ilvl w:val="0"/>
          <w:numId w:val="76"/>
        </w:numPr>
        <w:rPr>
          <w:b/>
          <w:bCs/>
          <w:lang w:val="en-US"/>
        </w:rPr>
      </w:pPr>
      <w:proofErr w:type="gramStart"/>
      <w:r w:rsidRPr="0016688F">
        <w:rPr>
          <w:b/>
          <w:bCs/>
          <w:lang w:val="en-US"/>
        </w:rPr>
        <w:t>LAG(</w:t>
      </w:r>
      <w:proofErr w:type="gramEnd"/>
      <w:r w:rsidRPr="0016688F">
        <w:rPr>
          <w:b/>
          <w:bCs/>
          <w:lang w:val="en-US"/>
        </w:rPr>
        <w:t xml:space="preserve">) and </w:t>
      </w:r>
      <w:proofErr w:type="gramStart"/>
      <w:r w:rsidRPr="0016688F">
        <w:rPr>
          <w:b/>
          <w:bCs/>
          <w:lang w:val="en-US"/>
        </w:rPr>
        <w:t>LEAD(</w:t>
      </w:r>
      <w:proofErr w:type="gramEnd"/>
      <w:r w:rsidRPr="0016688F">
        <w:rPr>
          <w:b/>
          <w:bCs/>
          <w:lang w:val="en-US"/>
        </w:rPr>
        <w:t>)</w:t>
      </w:r>
    </w:p>
    <w:p w14:paraId="27562A1C" w14:textId="77777777" w:rsidR="00455883" w:rsidRPr="00455883" w:rsidRDefault="00455883" w:rsidP="0016688F">
      <w:pPr>
        <w:pStyle w:val="ListParagraph"/>
        <w:rPr>
          <w:lang w:val="en-US"/>
        </w:rPr>
      </w:pPr>
      <w:r w:rsidRPr="00455883">
        <w:rPr>
          <w:lang w:val="en-US"/>
        </w:rPr>
        <w:t>These retrieve values from previous or next rows.</w:t>
      </w:r>
    </w:p>
    <w:p w14:paraId="2F9A44DF" w14:textId="77777777" w:rsidR="00455883" w:rsidRPr="00455883" w:rsidRDefault="00455883" w:rsidP="00455883">
      <w:pPr>
        <w:pStyle w:val="ListParagraph"/>
        <w:numPr>
          <w:ilvl w:val="0"/>
          <w:numId w:val="72"/>
        </w:numPr>
        <w:rPr>
          <w:b/>
          <w:bCs/>
          <w:lang w:val="en-US"/>
        </w:rPr>
      </w:pPr>
      <w:r w:rsidRPr="00455883">
        <w:rPr>
          <w:b/>
          <w:bCs/>
          <w:lang w:val="en-US"/>
        </w:rPr>
        <w:t>LAG Example:</w:t>
      </w:r>
    </w:p>
    <w:p w14:paraId="6880034C" w14:textId="77777777" w:rsidR="0016688F" w:rsidRPr="00D17365" w:rsidRDefault="0016688F" w:rsidP="0016688F">
      <w:pPr>
        <w:pStyle w:val="ListParagraph"/>
        <w:numPr>
          <w:ilvl w:val="0"/>
          <w:numId w:val="72"/>
        </w:numPr>
        <w:rPr>
          <w:b/>
          <w:bCs/>
          <w:lang w:val="en-US"/>
        </w:rPr>
      </w:pPr>
      <w:r w:rsidRPr="00455883">
        <w:rPr>
          <w:b/>
          <w:bCs/>
          <w:lang w:val="en-US"/>
        </w:rPr>
        <w:t>Syntax:</w:t>
      </w:r>
    </w:p>
    <w:p w14:paraId="2F3DE0EC" w14:textId="77777777" w:rsidR="00455883" w:rsidRPr="00455883" w:rsidRDefault="00455883" w:rsidP="0016688F">
      <w:pPr>
        <w:pStyle w:val="ListParagraph"/>
        <w:rPr>
          <w:lang w:val="en-US"/>
        </w:rPr>
      </w:pPr>
      <w:r w:rsidRPr="00455883">
        <w:rPr>
          <w:lang w:val="en-US"/>
        </w:rPr>
        <w:t xml:space="preserve">SELECT </w:t>
      </w:r>
    </w:p>
    <w:p w14:paraId="73EA9120" w14:textId="77777777" w:rsidR="00455883" w:rsidRPr="00455883" w:rsidRDefault="00455883" w:rsidP="0016688F">
      <w:pPr>
        <w:pStyle w:val="ListParagraph"/>
        <w:rPr>
          <w:lang w:val="en-US"/>
        </w:rPr>
      </w:pPr>
      <w:r w:rsidRPr="00455883">
        <w:rPr>
          <w:lang w:val="en-US"/>
        </w:rPr>
        <w:t xml:space="preserve">    </w:t>
      </w:r>
      <w:proofErr w:type="spellStart"/>
      <w:r w:rsidRPr="00455883">
        <w:rPr>
          <w:lang w:val="en-US"/>
        </w:rPr>
        <w:t>employee_id</w:t>
      </w:r>
      <w:proofErr w:type="spellEnd"/>
      <w:r w:rsidRPr="00455883">
        <w:rPr>
          <w:lang w:val="en-US"/>
        </w:rPr>
        <w:t>,</w:t>
      </w:r>
    </w:p>
    <w:p w14:paraId="08CE7F33" w14:textId="77777777" w:rsidR="00455883" w:rsidRPr="00455883" w:rsidRDefault="00455883" w:rsidP="0016688F">
      <w:pPr>
        <w:pStyle w:val="ListParagraph"/>
        <w:rPr>
          <w:lang w:val="en-US"/>
        </w:rPr>
      </w:pPr>
      <w:r w:rsidRPr="00455883">
        <w:rPr>
          <w:lang w:val="en-US"/>
        </w:rPr>
        <w:t xml:space="preserve">    </w:t>
      </w:r>
      <w:proofErr w:type="spellStart"/>
      <w:r w:rsidRPr="00455883">
        <w:rPr>
          <w:lang w:val="en-US"/>
        </w:rPr>
        <w:t>hire_date</w:t>
      </w:r>
      <w:proofErr w:type="spellEnd"/>
      <w:r w:rsidRPr="00455883">
        <w:rPr>
          <w:lang w:val="en-US"/>
        </w:rPr>
        <w:t>,</w:t>
      </w:r>
    </w:p>
    <w:p w14:paraId="74F283B1" w14:textId="77777777" w:rsidR="00455883" w:rsidRPr="00455883" w:rsidRDefault="00455883" w:rsidP="0016688F">
      <w:pPr>
        <w:pStyle w:val="ListParagraph"/>
        <w:rPr>
          <w:lang w:val="en-US"/>
        </w:rPr>
      </w:pPr>
      <w:r w:rsidRPr="00455883">
        <w:rPr>
          <w:lang w:val="en-US"/>
        </w:rPr>
        <w:t xml:space="preserve">    </w:t>
      </w:r>
      <w:proofErr w:type="gramStart"/>
      <w:r w:rsidRPr="00455883">
        <w:rPr>
          <w:lang w:val="en-US"/>
        </w:rPr>
        <w:t>LAG(</w:t>
      </w:r>
      <w:proofErr w:type="spellStart"/>
      <w:proofErr w:type="gramEnd"/>
      <w:r w:rsidRPr="00455883">
        <w:rPr>
          <w:lang w:val="en-US"/>
        </w:rPr>
        <w:t>hire_date</w:t>
      </w:r>
      <w:proofErr w:type="spellEnd"/>
      <w:r w:rsidRPr="00455883">
        <w:rPr>
          <w:lang w:val="en-US"/>
        </w:rPr>
        <w:t xml:space="preserve">) OVER (ORDER BY </w:t>
      </w:r>
      <w:proofErr w:type="spellStart"/>
      <w:r w:rsidRPr="00455883">
        <w:rPr>
          <w:lang w:val="en-US"/>
        </w:rPr>
        <w:t>hire_date</w:t>
      </w:r>
      <w:proofErr w:type="spellEnd"/>
      <w:r w:rsidRPr="00455883">
        <w:rPr>
          <w:lang w:val="en-US"/>
        </w:rPr>
        <w:t xml:space="preserve">) AS </w:t>
      </w:r>
      <w:proofErr w:type="spellStart"/>
      <w:r w:rsidRPr="00455883">
        <w:rPr>
          <w:lang w:val="en-US"/>
        </w:rPr>
        <w:t>previous_hire</w:t>
      </w:r>
      <w:proofErr w:type="spellEnd"/>
    </w:p>
    <w:p w14:paraId="16B31809" w14:textId="77777777" w:rsidR="00455883" w:rsidRPr="00455883" w:rsidRDefault="00455883" w:rsidP="0016688F">
      <w:pPr>
        <w:pStyle w:val="ListParagraph"/>
        <w:rPr>
          <w:lang w:val="en-US"/>
        </w:rPr>
      </w:pPr>
      <w:r w:rsidRPr="00455883">
        <w:rPr>
          <w:lang w:val="en-US"/>
        </w:rPr>
        <w:t>FROM employees;</w:t>
      </w:r>
    </w:p>
    <w:p w14:paraId="794C3585" w14:textId="77777777" w:rsidR="0016688F" w:rsidRPr="0016688F" w:rsidRDefault="0016688F" w:rsidP="0016688F">
      <w:pPr>
        <w:pStyle w:val="ListParagraph"/>
        <w:rPr>
          <w:lang w:val="en-US"/>
        </w:rPr>
      </w:pPr>
    </w:p>
    <w:p w14:paraId="6FADD920" w14:textId="63561ABA" w:rsidR="00455883" w:rsidRPr="00455883" w:rsidRDefault="00455883" w:rsidP="00455883">
      <w:pPr>
        <w:pStyle w:val="ListParagraph"/>
        <w:numPr>
          <w:ilvl w:val="0"/>
          <w:numId w:val="72"/>
        </w:numPr>
        <w:rPr>
          <w:lang w:val="en-US"/>
        </w:rPr>
      </w:pPr>
      <w:r w:rsidRPr="00455883">
        <w:rPr>
          <w:b/>
          <w:bCs/>
          <w:lang w:val="en-US"/>
        </w:rPr>
        <w:t>Use Case:</w:t>
      </w:r>
      <w:r w:rsidRPr="00455883">
        <w:rPr>
          <w:lang w:val="en-US"/>
        </w:rPr>
        <w:t xml:space="preserve"> Find the hire date of the employee just before the current one.</w:t>
      </w:r>
    </w:p>
    <w:p w14:paraId="6627FEA1" w14:textId="77777777" w:rsidR="0016688F" w:rsidRDefault="0016688F" w:rsidP="0016688F">
      <w:pPr>
        <w:pStyle w:val="ListParagraph"/>
        <w:rPr>
          <w:b/>
          <w:bCs/>
          <w:lang w:val="en-US"/>
        </w:rPr>
      </w:pPr>
    </w:p>
    <w:p w14:paraId="7B6F81E1" w14:textId="7BAE3B5B" w:rsidR="00455883" w:rsidRPr="00455883" w:rsidRDefault="00455883" w:rsidP="00455883">
      <w:pPr>
        <w:pStyle w:val="ListParagraph"/>
        <w:numPr>
          <w:ilvl w:val="0"/>
          <w:numId w:val="72"/>
        </w:numPr>
        <w:rPr>
          <w:b/>
          <w:bCs/>
          <w:lang w:val="en-US"/>
        </w:rPr>
      </w:pPr>
      <w:r w:rsidRPr="00455883">
        <w:rPr>
          <w:b/>
          <w:bCs/>
          <w:lang w:val="en-US"/>
        </w:rPr>
        <w:t>LEAD Example:</w:t>
      </w:r>
    </w:p>
    <w:p w14:paraId="38606EEA" w14:textId="77777777" w:rsidR="0016688F" w:rsidRPr="00D17365" w:rsidRDefault="0016688F" w:rsidP="0016688F">
      <w:pPr>
        <w:pStyle w:val="ListParagraph"/>
        <w:numPr>
          <w:ilvl w:val="0"/>
          <w:numId w:val="72"/>
        </w:numPr>
        <w:rPr>
          <w:b/>
          <w:bCs/>
          <w:lang w:val="en-US"/>
        </w:rPr>
      </w:pPr>
      <w:r w:rsidRPr="00455883">
        <w:rPr>
          <w:b/>
          <w:bCs/>
          <w:lang w:val="en-US"/>
        </w:rPr>
        <w:t>Syntax:</w:t>
      </w:r>
    </w:p>
    <w:p w14:paraId="7E2F4FB9" w14:textId="77777777" w:rsidR="00455883" w:rsidRPr="00455883" w:rsidRDefault="00455883" w:rsidP="0016688F">
      <w:pPr>
        <w:pStyle w:val="ListParagraph"/>
        <w:rPr>
          <w:lang w:val="en-US"/>
        </w:rPr>
      </w:pPr>
      <w:r w:rsidRPr="00455883">
        <w:rPr>
          <w:lang w:val="en-US"/>
        </w:rPr>
        <w:t xml:space="preserve">SELECT </w:t>
      </w:r>
    </w:p>
    <w:p w14:paraId="78125E8B" w14:textId="77777777" w:rsidR="00455883" w:rsidRPr="00455883" w:rsidRDefault="00455883" w:rsidP="0016688F">
      <w:pPr>
        <w:pStyle w:val="ListParagraph"/>
        <w:rPr>
          <w:lang w:val="en-US"/>
        </w:rPr>
      </w:pPr>
      <w:r w:rsidRPr="00455883">
        <w:rPr>
          <w:lang w:val="en-US"/>
        </w:rPr>
        <w:t xml:space="preserve">    </w:t>
      </w:r>
      <w:proofErr w:type="spellStart"/>
      <w:r w:rsidRPr="00455883">
        <w:rPr>
          <w:lang w:val="en-US"/>
        </w:rPr>
        <w:t>employee_id</w:t>
      </w:r>
      <w:proofErr w:type="spellEnd"/>
      <w:r w:rsidRPr="00455883">
        <w:rPr>
          <w:lang w:val="en-US"/>
        </w:rPr>
        <w:t>,</w:t>
      </w:r>
    </w:p>
    <w:p w14:paraId="73C201E4" w14:textId="77777777" w:rsidR="00455883" w:rsidRPr="00455883" w:rsidRDefault="00455883" w:rsidP="0016688F">
      <w:pPr>
        <w:pStyle w:val="ListParagraph"/>
        <w:rPr>
          <w:lang w:val="en-US"/>
        </w:rPr>
      </w:pPr>
      <w:r w:rsidRPr="00455883">
        <w:rPr>
          <w:lang w:val="en-US"/>
        </w:rPr>
        <w:t xml:space="preserve">    </w:t>
      </w:r>
      <w:proofErr w:type="spellStart"/>
      <w:r w:rsidRPr="00455883">
        <w:rPr>
          <w:lang w:val="en-US"/>
        </w:rPr>
        <w:t>hire_date</w:t>
      </w:r>
      <w:proofErr w:type="spellEnd"/>
      <w:r w:rsidRPr="00455883">
        <w:rPr>
          <w:lang w:val="en-US"/>
        </w:rPr>
        <w:t>,</w:t>
      </w:r>
    </w:p>
    <w:p w14:paraId="74CF6A5B" w14:textId="77777777" w:rsidR="00455883" w:rsidRPr="00455883" w:rsidRDefault="00455883" w:rsidP="0016688F">
      <w:pPr>
        <w:pStyle w:val="ListParagraph"/>
        <w:rPr>
          <w:lang w:val="en-US"/>
        </w:rPr>
      </w:pPr>
      <w:r w:rsidRPr="00455883">
        <w:rPr>
          <w:lang w:val="en-US"/>
        </w:rPr>
        <w:lastRenderedPageBreak/>
        <w:t xml:space="preserve">    </w:t>
      </w:r>
      <w:proofErr w:type="gramStart"/>
      <w:r w:rsidRPr="00455883">
        <w:rPr>
          <w:lang w:val="en-US"/>
        </w:rPr>
        <w:t>LEAD(</w:t>
      </w:r>
      <w:proofErr w:type="spellStart"/>
      <w:proofErr w:type="gramEnd"/>
      <w:r w:rsidRPr="00455883">
        <w:rPr>
          <w:lang w:val="en-US"/>
        </w:rPr>
        <w:t>hire_date</w:t>
      </w:r>
      <w:proofErr w:type="spellEnd"/>
      <w:r w:rsidRPr="00455883">
        <w:rPr>
          <w:lang w:val="en-US"/>
        </w:rPr>
        <w:t xml:space="preserve">) OVER (ORDER BY </w:t>
      </w:r>
      <w:proofErr w:type="spellStart"/>
      <w:r w:rsidRPr="00455883">
        <w:rPr>
          <w:lang w:val="en-US"/>
        </w:rPr>
        <w:t>hire_date</w:t>
      </w:r>
      <w:proofErr w:type="spellEnd"/>
      <w:r w:rsidRPr="00455883">
        <w:rPr>
          <w:lang w:val="en-US"/>
        </w:rPr>
        <w:t xml:space="preserve">) AS </w:t>
      </w:r>
      <w:proofErr w:type="spellStart"/>
      <w:r w:rsidRPr="00455883">
        <w:rPr>
          <w:lang w:val="en-US"/>
        </w:rPr>
        <w:t>next_hire</w:t>
      </w:r>
      <w:proofErr w:type="spellEnd"/>
    </w:p>
    <w:p w14:paraId="54301FDD" w14:textId="77777777" w:rsidR="00455883" w:rsidRPr="00455883" w:rsidRDefault="00455883" w:rsidP="0016688F">
      <w:pPr>
        <w:pStyle w:val="ListParagraph"/>
        <w:rPr>
          <w:lang w:val="en-US"/>
        </w:rPr>
      </w:pPr>
      <w:r w:rsidRPr="00455883">
        <w:rPr>
          <w:lang w:val="en-US"/>
        </w:rPr>
        <w:t>FROM employees;</w:t>
      </w:r>
    </w:p>
    <w:p w14:paraId="76377774" w14:textId="77777777" w:rsidR="0016688F" w:rsidRPr="0016688F" w:rsidRDefault="0016688F" w:rsidP="0016688F">
      <w:pPr>
        <w:pStyle w:val="ListParagraph"/>
        <w:rPr>
          <w:lang w:val="en-US"/>
        </w:rPr>
      </w:pPr>
    </w:p>
    <w:p w14:paraId="55435666" w14:textId="5437A811" w:rsidR="00455883" w:rsidRPr="00455883" w:rsidRDefault="00455883" w:rsidP="00455883">
      <w:pPr>
        <w:pStyle w:val="ListParagraph"/>
        <w:numPr>
          <w:ilvl w:val="0"/>
          <w:numId w:val="72"/>
        </w:numPr>
        <w:rPr>
          <w:lang w:val="en-US"/>
        </w:rPr>
      </w:pPr>
      <w:r w:rsidRPr="00455883">
        <w:rPr>
          <w:b/>
          <w:bCs/>
          <w:lang w:val="en-US"/>
        </w:rPr>
        <w:t>Use Case:</w:t>
      </w:r>
      <w:r w:rsidRPr="00455883">
        <w:rPr>
          <w:lang w:val="en-US"/>
        </w:rPr>
        <w:t xml:space="preserve"> Find the next hire after each employee.</w:t>
      </w:r>
    </w:p>
    <w:p w14:paraId="13565D3A" w14:textId="48EE9C4B" w:rsidR="00455883" w:rsidRPr="00455883" w:rsidRDefault="00455883" w:rsidP="0016688F">
      <w:pPr>
        <w:pStyle w:val="ListParagraph"/>
        <w:rPr>
          <w:lang w:val="en-US"/>
        </w:rPr>
      </w:pPr>
    </w:p>
    <w:p w14:paraId="73432933" w14:textId="3D65155F" w:rsidR="00455883" w:rsidRPr="0016688F" w:rsidRDefault="00455883" w:rsidP="0016688F">
      <w:pPr>
        <w:pStyle w:val="ListParagraph"/>
        <w:numPr>
          <w:ilvl w:val="0"/>
          <w:numId w:val="76"/>
        </w:numPr>
        <w:rPr>
          <w:b/>
          <w:bCs/>
          <w:lang w:val="en-US"/>
        </w:rPr>
      </w:pPr>
      <w:proofErr w:type="gramStart"/>
      <w:r w:rsidRPr="0016688F">
        <w:rPr>
          <w:b/>
          <w:bCs/>
          <w:lang w:val="en-US"/>
        </w:rPr>
        <w:t>SUM(</w:t>
      </w:r>
      <w:proofErr w:type="gramEnd"/>
      <w:r w:rsidRPr="0016688F">
        <w:rPr>
          <w:b/>
          <w:bCs/>
          <w:lang w:val="en-US"/>
        </w:rPr>
        <w:t>) as a Window Function</w:t>
      </w:r>
    </w:p>
    <w:p w14:paraId="72906D08" w14:textId="77777777" w:rsidR="00455883" w:rsidRPr="00455883" w:rsidRDefault="00455883" w:rsidP="009021BC">
      <w:pPr>
        <w:pStyle w:val="ListParagraph"/>
        <w:rPr>
          <w:lang w:val="en-US"/>
        </w:rPr>
      </w:pPr>
      <w:r w:rsidRPr="00455883">
        <w:rPr>
          <w:lang w:val="en-US"/>
        </w:rPr>
        <w:t>Calculates running totals or totals over a window without collapsing rows.</w:t>
      </w:r>
    </w:p>
    <w:p w14:paraId="5B1722AA" w14:textId="77777777" w:rsidR="009021BC" w:rsidRDefault="009021BC" w:rsidP="009021BC">
      <w:pPr>
        <w:pStyle w:val="ListParagraph"/>
        <w:rPr>
          <w:b/>
          <w:bCs/>
          <w:lang w:val="en-US"/>
        </w:rPr>
      </w:pPr>
    </w:p>
    <w:p w14:paraId="65D69717" w14:textId="75E130B9" w:rsidR="009021BC" w:rsidRPr="00D17365" w:rsidRDefault="009021BC" w:rsidP="009021BC">
      <w:pPr>
        <w:pStyle w:val="ListParagraph"/>
        <w:numPr>
          <w:ilvl w:val="0"/>
          <w:numId w:val="72"/>
        </w:numPr>
        <w:rPr>
          <w:b/>
          <w:bCs/>
          <w:lang w:val="en-US"/>
        </w:rPr>
      </w:pPr>
      <w:r w:rsidRPr="00455883">
        <w:rPr>
          <w:b/>
          <w:bCs/>
          <w:lang w:val="en-US"/>
        </w:rPr>
        <w:t>Syntax:</w:t>
      </w:r>
    </w:p>
    <w:p w14:paraId="5891E676" w14:textId="77777777" w:rsidR="00455883" w:rsidRPr="00455883" w:rsidRDefault="00455883" w:rsidP="009021BC">
      <w:pPr>
        <w:pStyle w:val="ListParagraph"/>
        <w:rPr>
          <w:lang w:val="en-US"/>
        </w:rPr>
      </w:pPr>
      <w:r w:rsidRPr="00455883">
        <w:rPr>
          <w:lang w:val="en-US"/>
        </w:rPr>
        <w:t xml:space="preserve">SELECT </w:t>
      </w:r>
    </w:p>
    <w:p w14:paraId="70433114" w14:textId="77777777" w:rsidR="00455883" w:rsidRPr="00455883" w:rsidRDefault="00455883" w:rsidP="00B55A0A">
      <w:pPr>
        <w:pStyle w:val="ListParagraph"/>
        <w:rPr>
          <w:lang w:val="en-US"/>
        </w:rPr>
      </w:pPr>
      <w:r w:rsidRPr="00455883">
        <w:rPr>
          <w:lang w:val="en-US"/>
        </w:rPr>
        <w:t xml:space="preserve">    </w:t>
      </w:r>
      <w:proofErr w:type="spellStart"/>
      <w:r w:rsidRPr="00455883">
        <w:rPr>
          <w:lang w:val="en-US"/>
        </w:rPr>
        <w:t>customer_id</w:t>
      </w:r>
      <w:proofErr w:type="spellEnd"/>
      <w:r w:rsidRPr="00455883">
        <w:rPr>
          <w:lang w:val="en-US"/>
        </w:rPr>
        <w:t>,</w:t>
      </w:r>
    </w:p>
    <w:p w14:paraId="5CBEC1E7" w14:textId="77777777" w:rsidR="00455883" w:rsidRPr="00455883" w:rsidRDefault="00455883" w:rsidP="00B55A0A">
      <w:pPr>
        <w:pStyle w:val="ListParagraph"/>
        <w:rPr>
          <w:lang w:val="en-US"/>
        </w:rPr>
      </w:pPr>
      <w:r w:rsidRPr="00455883">
        <w:rPr>
          <w:lang w:val="en-US"/>
        </w:rPr>
        <w:t xml:space="preserve">    </w:t>
      </w:r>
      <w:proofErr w:type="spellStart"/>
      <w:r w:rsidRPr="00455883">
        <w:rPr>
          <w:lang w:val="en-US"/>
        </w:rPr>
        <w:t>order_id</w:t>
      </w:r>
      <w:proofErr w:type="spellEnd"/>
      <w:r w:rsidRPr="00455883">
        <w:rPr>
          <w:lang w:val="en-US"/>
        </w:rPr>
        <w:t>,</w:t>
      </w:r>
    </w:p>
    <w:p w14:paraId="1D219BA7" w14:textId="77777777" w:rsidR="00455883" w:rsidRPr="00455883" w:rsidRDefault="00455883" w:rsidP="00B55A0A">
      <w:pPr>
        <w:pStyle w:val="ListParagraph"/>
        <w:rPr>
          <w:lang w:val="en-US"/>
        </w:rPr>
      </w:pPr>
      <w:r w:rsidRPr="00455883">
        <w:rPr>
          <w:lang w:val="en-US"/>
        </w:rPr>
        <w:t xml:space="preserve">    </w:t>
      </w:r>
      <w:proofErr w:type="spellStart"/>
      <w:r w:rsidRPr="00455883">
        <w:rPr>
          <w:lang w:val="en-US"/>
        </w:rPr>
        <w:t>order_amount</w:t>
      </w:r>
      <w:proofErr w:type="spellEnd"/>
      <w:r w:rsidRPr="00455883">
        <w:rPr>
          <w:lang w:val="en-US"/>
        </w:rPr>
        <w:t>,</w:t>
      </w:r>
    </w:p>
    <w:p w14:paraId="2D5D1C40" w14:textId="77777777" w:rsidR="00455883" w:rsidRPr="00455883" w:rsidRDefault="00455883" w:rsidP="00B55A0A">
      <w:pPr>
        <w:pStyle w:val="ListParagraph"/>
        <w:rPr>
          <w:lang w:val="en-US"/>
        </w:rPr>
      </w:pPr>
      <w:r w:rsidRPr="00455883">
        <w:rPr>
          <w:lang w:val="en-US"/>
        </w:rPr>
        <w:t xml:space="preserve">    </w:t>
      </w:r>
      <w:proofErr w:type="gramStart"/>
      <w:r w:rsidRPr="00455883">
        <w:rPr>
          <w:lang w:val="en-US"/>
        </w:rPr>
        <w:t>SUM(</w:t>
      </w:r>
      <w:proofErr w:type="spellStart"/>
      <w:proofErr w:type="gramEnd"/>
      <w:r w:rsidRPr="00455883">
        <w:rPr>
          <w:lang w:val="en-US"/>
        </w:rPr>
        <w:t>order_amount</w:t>
      </w:r>
      <w:proofErr w:type="spellEnd"/>
      <w:r w:rsidRPr="00455883">
        <w:rPr>
          <w:lang w:val="en-US"/>
        </w:rPr>
        <w:t xml:space="preserve">) OVER (PARTITION BY </w:t>
      </w:r>
      <w:proofErr w:type="spellStart"/>
      <w:r w:rsidRPr="00455883">
        <w:rPr>
          <w:lang w:val="en-US"/>
        </w:rPr>
        <w:t>customer_id</w:t>
      </w:r>
      <w:proofErr w:type="spellEnd"/>
      <w:r w:rsidRPr="00455883">
        <w:rPr>
          <w:lang w:val="en-US"/>
        </w:rPr>
        <w:t xml:space="preserve"> ORDER BY </w:t>
      </w:r>
      <w:proofErr w:type="spellStart"/>
      <w:r w:rsidRPr="00455883">
        <w:rPr>
          <w:lang w:val="en-US"/>
        </w:rPr>
        <w:t>order_date</w:t>
      </w:r>
      <w:proofErr w:type="spellEnd"/>
      <w:r w:rsidRPr="00455883">
        <w:rPr>
          <w:lang w:val="en-US"/>
        </w:rPr>
        <w:t xml:space="preserve">) AS </w:t>
      </w:r>
      <w:proofErr w:type="spellStart"/>
      <w:r w:rsidRPr="00455883">
        <w:rPr>
          <w:lang w:val="en-US"/>
        </w:rPr>
        <w:t>running_total</w:t>
      </w:r>
      <w:proofErr w:type="spellEnd"/>
    </w:p>
    <w:p w14:paraId="6811A122" w14:textId="77777777" w:rsidR="00455883" w:rsidRPr="00455883" w:rsidRDefault="00455883" w:rsidP="00B55A0A">
      <w:pPr>
        <w:pStyle w:val="ListParagraph"/>
        <w:rPr>
          <w:lang w:val="en-US"/>
        </w:rPr>
      </w:pPr>
      <w:r w:rsidRPr="00455883">
        <w:rPr>
          <w:lang w:val="en-US"/>
        </w:rPr>
        <w:t>FROM orders;</w:t>
      </w:r>
    </w:p>
    <w:p w14:paraId="258B44FC" w14:textId="77777777" w:rsidR="00B55A0A" w:rsidRPr="00B55A0A" w:rsidRDefault="00B55A0A" w:rsidP="00B55A0A">
      <w:pPr>
        <w:pStyle w:val="ListParagraph"/>
        <w:rPr>
          <w:lang w:val="en-US"/>
        </w:rPr>
      </w:pPr>
    </w:p>
    <w:p w14:paraId="075F860C" w14:textId="6E6B4D8E" w:rsidR="00455883" w:rsidRPr="00455883" w:rsidRDefault="00455883" w:rsidP="00455883">
      <w:pPr>
        <w:pStyle w:val="ListParagraph"/>
        <w:numPr>
          <w:ilvl w:val="0"/>
          <w:numId w:val="72"/>
        </w:numPr>
        <w:rPr>
          <w:lang w:val="en-US"/>
        </w:rPr>
      </w:pPr>
      <w:r w:rsidRPr="00455883">
        <w:rPr>
          <w:b/>
          <w:bCs/>
          <w:lang w:val="en-US"/>
        </w:rPr>
        <w:t>Use Case:</w:t>
      </w:r>
      <w:r w:rsidRPr="00455883">
        <w:rPr>
          <w:lang w:val="en-US"/>
        </w:rPr>
        <w:t xml:space="preserve"> Track cumulative spending per customer over time.</w:t>
      </w:r>
    </w:p>
    <w:p w14:paraId="76A63506" w14:textId="6AE24FE3" w:rsidR="00455883" w:rsidRPr="00455883" w:rsidRDefault="00455883" w:rsidP="00B55A0A">
      <w:pPr>
        <w:pStyle w:val="ListParagraph"/>
        <w:rPr>
          <w:lang w:val="en-US"/>
        </w:rPr>
      </w:pPr>
    </w:p>
    <w:p w14:paraId="614D2FFF" w14:textId="32D6A639" w:rsidR="00455883" w:rsidRPr="00B55A0A" w:rsidRDefault="00455883" w:rsidP="00B55A0A">
      <w:pPr>
        <w:pStyle w:val="ListParagraph"/>
        <w:numPr>
          <w:ilvl w:val="0"/>
          <w:numId w:val="76"/>
        </w:numPr>
        <w:rPr>
          <w:b/>
          <w:bCs/>
          <w:lang w:val="en-US"/>
        </w:rPr>
      </w:pPr>
      <w:proofErr w:type="gramStart"/>
      <w:r w:rsidRPr="00B55A0A">
        <w:rPr>
          <w:b/>
          <w:bCs/>
          <w:lang w:val="en-US"/>
        </w:rPr>
        <w:t>AVG(</w:t>
      </w:r>
      <w:proofErr w:type="gramEnd"/>
      <w:r w:rsidRPr="00B55A0A">
        <w:rPr>
          <w:b/>
          <w:bCs/>
          <w:lang w:val="en-US"/>
        </w:rPr>
        <w:t xml:space="preserve">), </w:t>
      </w:r>
      <w:proofErr w:type="gramStart"/>
      <w:r w:rsidRPr="00B55A0A">
        <w:rPr>
          <w:b/>
          <w:bCs/>
          <w:lang w:val="en-US"/>
        </w:rPr>
        <w:t>MIN(</w:t>
      </w:r>
      <w:proofErr w:type="gramEnd"/>
      <w:r w:rsidRPr="00B55A0A">
        <w:rPr>
          <w:b/>
          <w:bCs/>
          <w:lang w:val="en-US"/>
        </w:rPr>
        <w:t xml:space="preserve">), </w:t>
      </w:r>
      <w:proofErr w:type="gramStart"/>
      <w:r w:rsidRPr="00B55A0A">
        <w:rPr>
          <w:b/>
          <w:bCs/>
          <w:lang w:val="en-US"/>
        </w:rPr>
        <w:t>MAX(</w:t>
      </w:r>
      <w:proofErr w:type="gramEnd"/>
      <w:r w:rsidRPr="00B55A0A">
        <w:rPr>
          <w:b/>
          <w:bCs/>
          <w:lang w:val="en-US"/>
        </w:rPr>
        <w:t>) as Window Functions</w:t>
      </w:r>
    </w:p>
    <w:p w14:paraId="69373D8C" w14:textId="0D1239F7" w:rsidR="00455883" w:rsidRPr="00455883" w:rsidRDefault="00455883" w:rsidP="00455883">
      <w:pPr>
        <w:pStyle w:val="ListParagraph"/>
        <w:numPr>
          <w:ilvl w:val="0"/>
          <w:numId w:val="72"/>
        </w:numPr>
        <w:rPr>
          <w:lang w:val="en-US"/>
        </w:rPr>
      </w:pPr>
      <w:r w:rsidRPr="00455883">
        <w:rPr>
          <w:lang w:val="en-US"/>
        </w:rPr>
        <w:t>just like aggregate functions but maintains the row structure.</w:t>
      </w:r>
    </w:p>
    <w:p w14:paraId="7C5265E4" w14:textId="77777777" w:rsidR="00B55A0A" w:rsidRDefault="00B55A0A" w:rsidP="00B55A0A">
      <w:pPr>
        <w:pStyle w:val="ListParagraph"/>
        <w:rPr>
          <w:b/>
          <w:bCs/>
          <w:lang w:val="en-US"/>
        </w:rPr>
      </w:pPr>
    </w:p>
    <w:p w14:paraId="57A72DD7" w14:textId="4396694C" w:rsidR="00B55A0A" w:rsidRPr="00D17365" w:rsidRDefault="00B55A0A" w:rsidP="00B55A0A">
      <w:pPr>
        <w:pStyle w:val="ListParagraph"/>
        <w:numPr>
          <w:ilvl w:val="0"/>
          <w:numId w:val="72"/>
        </w:numPr>
        <w:rPr>
          <w:b/>
          <w:bCs/>
          <w:lang w:val="en-US"/>
        </w:rPr>
      </w:pPr>
      <w:r w:rsidRPr="00455883">
        <w:rPr>
          <w:b/>
          <w:bCs/>
          <w:lang w:val="en-US"/>
        </w:rPr>
        <w:t>Syntax:</w:t>
      </w:r>
    </w:p>
    <w:p w14:paraId="6943438B" w14:textId="77777777" w:rsidR="00455883" w:rsidRPr="00455883" w:rsidRDefault="00455883" w:rsidP="00B55A0A">
      <w:pPr>
        <w:pStyle w:val="ListParagraph"/>
        <w:rPr>
          <w:lang w:val="en-US"/>
        </w:rPr>
      </w:pPr>
      <w:r w:rsidRPr="00455883">
        <w:rPr>
          <w:lang w:val="en-US"/>
        </w:rPr>
        <w:t xml:space="preserve">SELECT </w:t>
      </w:r>
    </w:p>
    <w:p w14:paraId="54831FB5" w14:textId="77777777" w:rsidR="00455883" w:rsidRPr="00455883" w:rsidRDefault="00455883" w:rsidP="00B55A0A">
      <w:pPr>
        <w:pStyle w:val="ListParagraph"/>
        <w:rPr>
          <w:lang w:val="en-US"/>
        </w:rPr>
      </w:pPr>
      <w:r w:rsidRPr="00455883">
        <w:rPr>
          <w:lang w:val="en-US"/>
        </w:rPr>
        <w:t xml:space="preserve">    </w:t>
      </w:r>
      <w:proofErr w:type="spellStart"/>
      <w:r w:rsidRPr="00455883">
        <w:rPr>
          <w:lang w:val="en-US"/>
        </w:rPr>
        <w:t>department_id</w:t>
      </w:r>
      <w:proofErr w:type="spellEnd"/>
      <w:r w:rsidRPr="00455883">
        <w:rPr>
          <w:lang w:val="en-US"/>
        </w:rPr>
        <w:t>,</w:t>
      </w:r>
    </w:p>
    <w:p w14:paraId="45645864" w14:textId="77777777" w:rsidR="00455883" w:rsidRPr="00455883" w:rsidRDefault="00455883" w:rsidP="00B55A0A">
      <w:pPr>
        <w:pStyle w:val="ListParagraph"/>
        <w:rPr>
          <w:lang w:val="en-US"/>
        </w:rPr>
      </w:pPr>
      <w:r w:rsidRPr="00455883">
        <w:rPr>
          <w:lang w:val="en-US"/>
        </w:rPr>
        <w:t xml:space="preserve">    </w:t>
      </w:r>
      <w:proofErr w:type="spellStart"/>
      <w:r w:rsidRPr="00455883">
        <w:rPr>
          <w:lang w:val="en-US"/>
        </w:rPr>
        <w:t>employee_id</w:t>
      </w:r>
      <w:proofErr w:type="spellEnd"/>
      <w:r w:rsidRPr="00455883">
        <w:rPr>
          <w:lang w:val="en-US"/>
        </w:rPr>
        <w:t>,</w:t>
      </w:r>
    </w:p>
    <w:p w14:paraId="359FD4E9" w14:textId="77777777" w:rsidR="00455883" w:rsidRPr="00455883" w:rsidRDefault="00455883" w:rsidP="00B55A0A">
      <w:pPr>
        <w:pStyle w:val="ListParagraph"/>
        <w:rPr>
          <w:lang w:val="en-US"/>
        </w:rPr>
      </w:pPr>
      <w:r w:rsidRPr="00455883">
        <w:rPr>
          <w:lang w:val="en-US"/>
        </w:rPr>
        <w:t xml:space="preserve">    salary,</w:t>
      </w:r>
    </w:p>
    <w:p w14:paraId="4FB7CDA7" w14:textId="77777777" w:rsidR="00455883" w:rsidRPr="00455883" w:rsidRDefault="00455883" w:rsidP="00B55A0A">
      <w:pPr>
        <w:pStyle w:val="ListParagraph"/>
        <w:rPr>
          <w:lang w:val="en-US"/>
        </w:rPr>
      </w:pPr>
      <w:r w:rsidRPr="00455883">
        <w:rPr>
          <w:lang w:val="en-US"/>
        </w:rPr>
        <w:t xml:space="preserve">    </w:t>
      </w:r>
      <w:proofErr w:type="gramStart"/>
      <w:r w:rsidRPr="00455883">
        <w:rPr>
          <w:lang w:val="en-US"/>
        </w:rPr>
        <w:t>AVG(</w:t>
      </w:r>
      <w:proofErr w:type="gramEnd"/>
      <w:r w:rsidRPr="00455883">
        <w:rPr>
          <w:lang w:val="en-US"/>
        </w:rPr>
        <w:t xml:space="preserve">salary) OVER (PARTITION BY </w:t>
      </w:r>
      <w:proofErr w:type="spellStart"/>
      <w:r w:rsidRPr="00455883">
        <w:rPr>
          <w:lang w:val="en-US"/>
        </w:rPr>
        <w:t>department_id</w:t>
      </w:r>
      <w:proofErr w:type="spellEnd"/>
      <w:r w:rsidRPr="00455883">
        <w:rPr>
          <w:lang w:val="en-US"/>
        </w:rPr>
        <w:t xml:space="preserve">) AS </w:t>
      </w:r>
      <w:proofErr w:type="spellStart"/>
      <w:r w:rsidRPr="00455883">
        <w:rPr>
          <w:lang w:val="en-US"/>
        </w:rPr>
        <w:t>avg_salary</w:t>
      </w:r>
      <w:proofErr w:type="spellEnd"/>
    </w:p>
    <w:p w14:paraId="595965CB" w14:textId="77777777" w:rsidR="00455883" w:rsidRPr="00455883" w:rsidRDefault="00455883" w:rsidP="00B55A0A">
      <w:pPr>
        <w:pStyle w:val="ListParagraph"/>
        <w:rPr>
          <w:lang w:val="en-US"/>
        </w:rPr>
      </w:pPr>
      <w:r w:rsidRPr="00455883">
        <w:rPr>
          <w:lang w:val="en-US"/>
        </w:rPr>
        <w:t>FROM employees;</w:t>
      </w:r>
    </w:p>
    <w:p w14:paraId="48A6C723" w14:textId="77777777" w:rsidR="00B55A0A" w:rsidRPr="00B55A0A" w:rsidRDefault="00B55A0A" w:rsidP="00B55A0A">
      <w:pPr>
        <w:pStyle w:val="ListParagraph"/>
        <w:rPr>
          <w:lang w:val="en-US"/>
        </w:rPr>
      </w:pPr>
    </w:p>
    <w:p w14:paraId="55A30CB0" w14:textId="001BE181" w:rsidR="00455883" w:rsidRPr="00455883" w:rsidRDefault="00455883" w:rsidP="00455883">
      <w:pPr>
        <w:pStyle w:val="ListParagraph"/>
        <w:numPr>
          <w:ilvl w:val="0"/>
          <w:numId w:val="72"/>
        </w:numPr>
        <w:rPr>
          <w:lang w:val="en-US"/>
        </w:rPr>
      </w:pPr>
      <w:r w:rsidRPr="00455883">
        <w:rPr>
          <w:b/>
          <w:bCs/>
          <w:lang w:val="en-US"/>
        </w:rPr>
        <w:t>Use Case:</w:t>
      </w:r>
      <w:r w:rsidRPr="00455883">
        <w:rPr>
          <w:lang w:val="en-US"/>
        </w:rPr>
        <w:t xml:space="preserve"> Show each employee’s salary and the average salary in their department.</w:t>
      </w:r>
    </w:p>
    <w:p w14:paraId="6B2AA403" w14:textId="3D73E35A" w:rsidR="00455883" w:rsidRPr="00455883" w:rsidRDefault="00455883" w:rsidP="00B55A0A">
      <w:pPr>
        <w:pStyle w:val="ListParagraph"/>
        <w:rPr>
          <w:lang w:val="en-US"/>
        </w:rPr>
      </w:pPr>
    </w:p>
    <w:p w14:paraId="5DE2EC64" w14:textId="179F7A57" w:rsidR="00455883" w:rsidRPr="00455883" w:rsidRDefault="00455883" w:rsidP="00455883">
      <w:pPr>
        <w:pStyle w:val="ListParagraph"/>
        <w:numPr>
          <w:ilvl w:val="0"/>
          <w:numId w:val="72"/>
        </w:numPr>
        <w:rPr>
          <w:b/>
          <w:bCs/>
          <w:lang w:val="en-US"/>
        </w:rPr>
      </w:pPr>
      <w:r w:rsidRPr="00455883">
        <w:rPr>
          <w:b/>
          <w:bCs/>
          <w:lang w:val="en-US"/>
        </w:rPr>
        <w:t>Total Sales Example Using Window Function</w:t>
      </w:r>
    </w:p>
    <w:p w14:paraId="6B1634D9" w14:textId="77777777" w:rsidR="00B55A0A" w:rsidRPr="00D17365" w:rsidRDefault="00B55A0A" w:rsidP="00B55A0A">
      <w:pPr>
        <w:pStyle w:val="ListParagraph"/>
        <w:numPr>
          <w:ilvl w:val="0"/>
          <w:numId w:val="72"/>
        </w:numPr>
        <w:rPr>
          <w:b/>
          <w:bCs/>
          <w:lang w:val="en-US"/>
        </w:rPr>
      </w:pPr>
      <w:r w:rsidRPr="00455883">
        <w:rPr>
          <w:b/>
          <w:bCs/>
          <w:lang w:val="en-US"/>
        </w:rPr>
        <w:t>Syntax:</w:t>
      </w:r>
    </w:p>
    <w:p w14:paraId="701B7F45" w14:textId="77777777" w:rsidR="00455883" w:rsidRPr="00455883" w:rsidRDefault="00455883" w:rsidP="00B55A0A">
      <w:pPr>
        <w:pStyle w:val="ListParagraph"/>
        <w:rPr>
          <w:lang w:val="en-US"/>
        </w:rPr>
      </w:pPr>
      <w:r w:rsidRPr="00455883">
        <w:rPr>
          <w:lang w:val="en-US"/>
        </w:rPr>
        <w:t xml:space="preserve">SELECT </w:t>
      </w:r>
    </w:p>
    <w:p w14:paraId="69EE6A88" w14:textId="77777777" w:rsidR="00455883" w:rsidRPr="00455883" w:rsidRDefault="00455883" w:rsidP="00B55A0A">
      <w:pPr>
        <w:pStyle w:val="ListParagraph"/>
        <w:rPr>
          <w:lang w:val="en-US"/>
        </w:rPr>
      </w:pPr>
      <w:r w:rsidRPr="00455883">
        <w:rPr>
          <w:lang w:val="en-US"/>
        </w:rPr>
        <w:t xml:space="preserve">    region,</w:t>
      </w:r>
    </w:p>
    <w:p w14:paraId="7A79D5F8" w14:textId="77777777" w:rsidR="00455883" w:rsidRPr="00455883" w:rsidRDefault="00455883" w:rsidP="00B55A0A">
      <w:pPr>
        <w:pStyle w:val="ListParagraph"/>
        <w:rPr>
          <w:lang w:val="en-US"/>
        </w:rPr>
      </w:pPr>
      <w:r w:rsidRPr="00455883">
        <w:rPr>
          <w:lang w:val="en-US"/>
        </w:rPr>
        <w:t xml:space="preserve">    </w:t>
      </w:r>
      <w:proofErr w:type="spellStart"/>
      <w:r w:rsidRPr="00455883">
        <w:rPr>
          <w:lang w:val="en-US"/>
        </w:rPr>
        <w:t>salesperson_id</w:t>
      </w:r>
      <w:proofErr w:type="spellEnd"/>
      <w:r w:rsidRPr="00455883">
        <w:rPr>
          <w:lang w:val="en-US"/>
        </w:rPr>
        <w:t>,</w:t>
      </w:r>
    </w:p>
    <w:p w14:paraId="2F1280E2" w14:textId="77777777" w:rsidR="00455883" w:rsidRPr="00455883" w:rsidRDefault="00455883" w:rsidP="00B55A0A">
      <w:pPr>
        <w:pStyle w:val="ListParagraph"/>
        <w:rPr>
          <w:lang w:val="en-US"/>
        </w:rPr>
      </w:pPr>
      <w:r w:rsidRPr="00455883">
        <w:rPr>
          <w:lang w:val="en-US"/>
        </w:rPr>
        <w:t xml:space="preserve">    </w:t>
      </w:r>
      <w:proofErr w:type="spellStart"/>
      <w:r w:rsidRPr="00455883">
        <w:rPr>
          <w:lang w:val="en-US"/>
        </w:rPr>
        <w:t>sales_amount</w:t>
      </w:r>
      <w:proofErr w:type="spellEnd"/>
      <w:r w:rsidRPr="00455883">
        <w:rPr>
          <w:lang w:val="en-US"/>
        </w:rPr>
        <w:t>,</w:t>
      </w:r>
    </w:p>
    <w:p w14:paraId="73E72641" w14:textId="77777777" w:rsidR="00455883" w:rsidRPr="00455883" w:rsidRDefault="00455883" w:rsidP="00B55A0A">
      <w:pPr>
        <w:pStyle w:val="ListParagraph"/>
        <w:rPr>
          <w:lang w:val="en-US"/>
        </w:rPr>
      </w:pPr>
      <w:r w:rsidRPr="00455883">
        <w:rPr>
          <w:lang w:val="en-US"/>
        </w:rPr>
        <w:t xml:space="preserve">    </w:t>
      </w:r>
      <w:proofErr w:type="gramStart"/>
      <w:r w:rsidRPr="00455883">
        <w:rPr>
          <w:lang w:val="en-US"/>
        </w:rPr>
        <w:t>SUM(</w:t>
      </w:r>
      <w:proofErr w:type="spellStart"/>
      <w:proofErr w:type="gramEnd"/>
      <w:r w:rsidRPr="00455883">
        <w:rPr>
          <w:lang w:val="en-US"/>
        </w:rPr>
        <w:t>sales_amount</w:t>
      </w:r>
      <w:proofErr w:type="spellEnd"/>
      <w:r w:rsidRPr="00455883">
        <w:rPr>
          <w:lang w:val="en-US"/>
        </w:rPr>
        <w:t xml:space="preserve">) OVER (PARTITION BY region) AS </w:t>
      </w:r>
      <w:proofErr w:type="spellStart"/>
      <w:r w:rsidRPr="00455883">
        <w:rPr>
          <w:lang w:val="en-US"/>
        </w:rPr>
        <w:t>total_region_sales</w:t>
      </w:r>
      <w:proofErr w:type="spellEnd"/>
    </w:p>
    <w:p w14:paraId="05B388BF" w14:textId="77777777" w:rsidR="00455883" w:rsidRPr="00455883" w:rsidRDefault="00455883" w:rsidP="00B55A0A">
      <w:pPr>
        <w:pStyle w:val="ListParagraph"/>
        <w:rPr>
          <w:lang w:val="en-US"/>
        </w:rPr>
      </w:pPr>
      <w:r w:rsidRPr="00455883">
        <w:rPr>
          <w:lang w:val="en-US"/>
        </w:rPr>
        <w:lastRenderedPageBreak/>
        <w:t xml:space="preserve">FROM </w:t>
      </w:r>
      <w:proofErr w:type="spellStart"/>
      <w:r w:rsidRPr="00455883">
        <w:rPr>
          <w:lang w:val="en-US"/>
        </w:rPr>
        <w:t>sales_data</w:t>
      </w:r>
      <w:proofErr w:type="spellEnd"/>
      <w:r w:rsidRPr="00455883">
        <w:rPr>
          <w:lang w:val="en-US"/>
        </w:rPr>
        <w:t>;</w:t>
      </w:r>
    </w:p>
    <w:p w14:paraId="7C9384C7" w14:textId="77777777" w:rsidR="00B55A0A" w:rsidRPr="00B55A0A" w:rsidRDefault="00B55A0A" w:rsidP="00B55A0A">
      <w:pPr>
        <w:pStyle w:val="ListParagraph"/>
        <w:rPr>
          <w:lang w:val="en-US"/>
        </w:rPr>
      </w:pPr>
    </w:p>
    <w:p w14:paraId="5391C80D" w14:textId="4DF64A77" w:rsidR="00455883" w:rsidRPr="00455883" w:rsidRDefault="00455883" w:rsidP="00455883">
      <w:pPr>
        <w:pStyle w:val="ListParagraph"/>
        <w:numPr>
          <w:ilvl w:val="0"/>
          <w:numId w:val="72"/>
        </w:numPr>
        <w:rPr>
          <w:lang w:val="en-US"/>
        </w:rPr>
      </w:pPr>
      <w:r w:rsidRPr="00455883">
        <w:rPr>
          <w:b/>
          <w:bCs/>
          <w:lang w:val="en-US"/>
        </w:rPr>
        <w:t>Explanation:</w:t>
      </w:r>
    </w:p>
    <w:p w14:paraId="1AB46B33" w14:textId="77777777" w:rsidR="00455883" w:rsidRPr="00455883" w:rsidRDefault="00455883" w:rsidP="00455883">
      <w:pPr>
        <w:pStyle w:val="ListParagraph"/>
        <w:numPr>
          <w:ilvl w:val="0"/>
          <w:numId w:val="72"/>
        </w:numPr>
        <w:rPr>
          <w:lang w:val="en-US"/>
        </w:rPr>
      </w:pPr>
      <w:r w:rsidRPr="00455883">
        <w:rPr>
          <w:lang w:val="en-US"/>
        </w:rPr>
        <w:t xml:space="preserve">This shows each salesperson’s </w:t>
      </w:r>
      <w:proofErr w:type="gramStart"/>
      <w:r w:rsidRPr="00455883">
        <w:rPr>
          <w:lang w:val="en-US"/>
        </w:rPr>
        <w:t>sale</w:t>
      </w:r>
      <w:proofErr w:type="gramEnd"/>
      <w:r w:rsidRPr="00455883">
        <w:rPr>
          <w:lang w:val="en-US"/>
        </w:rPr>
        <w:t>.</w:t>
      </w:r>
    </w:p>
    <w:p w14:paraId="16813A27" w14:textId="77777777" w:rsidR="00455883" w:rsidRPr="00455883" w:rsidRDefault="00455883" w:rsidP="00455883">
      <w:pPr>
        <w:pStyle w:val="ListParagraph"/>
        <w:numPr>
          <w:ilvl w:val="0"/>
          <w:numId w:val="72"/>
        </w:numPr>
        <w:rPr>
          <w:lang w:val="en-US"/>
        </w:rPr>
      </w:pPr>
      <w:r w:rsidRPr="00455883">
        <w:rPr>
          <w:lang w:val="en-US"/>
        </w:rPr>
        <w:t>It also shows total sales for the region they belong to—on every row.</w:t>
      </w:r>
    </w:p>
    <w:p w14:paraId="081A759A" w14:textId="77777777" w:rsidR="00455883" w:rsidRDefault="00455883" w:rsidP="00B55A0A">
      <w:pPr>
        <w:pStyle w:val="ListParagraph"/>
        <w:rPr>
          <w:lang w:val="en-US"/>
        </w:rPr>
      </w:pPr>
    </w:p>
    <w:p w14:paraId="1D12D39A" w14:textId="77777777" w:rsidR="004939EB" w:rsidRDefault="004939EB" w:rsidP="00B55A0A">
      <w:pPr>
        <w:pStyle w:val="ListParagraph"/>
        <w:rPr>
          <w:lang w:val="en-US"/>
        </w:rPr>
      </w:pPr>
    </w:p>
    <w:p w14:paraId="719044BA" w14:textId="46A97966" w:rsidR="004939EB" w:rsidRDefault="004939EB">
      <w:pPr>
        <w:rPr>
          <w:lang w:val="en-US"/>
        </w:rPr>
      </w:pPr>
      <w:r>
        <w:rPr>
          <w:lang w:val="en-US"/>
        </w:rPr>
        <w:br w:type="page"/>
      </w:r>
    </w:p>
    <w:p w14:paraId="6EA31232" w14:textId="37E59C81" w:rsidR="004939EB" w:rsidRDefault="004939EB" w:rsidP="004939EB">
      <w:pPr>
        <w:pStyle w:val="ListParagraph"/>
        <w:jc w:val="center"/>
        <w:rPr>
          <w:lang w:val="en-US"/>
        </w:rPr>
      </w:pPr>
      <w:r>
        <w:rPr>
          <w:lang w:val="en-US"/>
        </w:rPr>
        <w:lastRenderedPageBreak/>
        <w:t>LECTURE NINE</w:t>
      </w:r>
    </w:p>
    <w:p w14:paraId="06F50A84" w14:textId="6C80FD67" w:rsidR="004939EB" w:rsidRDefault="008C622B" w:rsidP="004939EB">
      <w:pPr>
        <w:pStyle w:val="ListParagraph"/>
        <w:jc w:val="center"/>
        <w:rPr>
          <w:lang w:val="en-US"/>
        </w:rPr>
      </w:pPr>
      <w:r>
        <w:rPr>
          <w:lang w:val="en-US"/>
        </w:rPr>
        <w:t>STORED PROCEDURE</w:t>
      </w:r>
    </w:p>
    <w:p w14:paraId="74050571" w14:textId="77777777" w:rsidR="008C622B" w:rsidRPr="008C622B" w:rsidRDefault="008C622B" w:rsidP="008C622B">
      <w:pPr>
        <w:pStyle w:val="ListParagraph"/>
        <w:numPr>
          <w:ilvl w:val="0"/>
          <w:numId w:val="72"/>
        </w:numPr>
        <w:rPr>
          <w:lang w:val="en-US"/>
        </w:rPr>
      </w:pPr>
      <w:r w:rsidRPr="008C622B">
        <w:rPr>
          <w:b/>
          <w:bCs/>
          <w:lang w:val="en-US"/>
        </w:rPr>
        <w:t> What Are Stored Procedures?</w:t>
      </w:r>
    </w:p>
    <w:p w14:paraId="7FAEA786" w14:textId="77777777" w:rsidR="008C622B" w:rsidRPr="008C622B" w:rsidRDefault="008C622B" w:rsidP="008C622B">
      <w:pPr>
        <w:pStyle w:val="ListParagraph"/>
        <w:rPr>
          <w:lang w:val="en-US"/>
        </w:rPr>
      </w:pPr>
      <w:r w:rsidRPr="008C622B">
        <w:rPr>
          <w:lang w:val="en-US"/>
        </w:rPr>
        <w:t>A </w:t>
      </w:r>
      <w:r w:rsidRPr="008C622B">
        <w:rPr>
          <w:b/>
          <w:bCs/>
          <w:lang w:val="en-US"/>
        </w:rPr>
        <w:t>stored procedure</w:t>
      </w:r>
      <w:r w:rsidRPr="008C622B">
        <w:rPr>
          <w:lang w:val="en-US"/>
        </w:rPr>
        <w:t> is a precompiled collection of SQL statements stored in your database. Think of it like a reusable script or a "function" that performs specific tasks (e.g., calculating data, updating records). Once created, you can call it anytime without rewriting the code.</w:t>
      </w:r>
    </w:p>
    <w:p w14:paraId="6A5DBA09" w14:textId="0B4D6BCB" w:rsidR="008C622B" w:rsidRPr="008C622B" w:rsidRDefault="008C622B" w:rsidP="008C622B">
      <w:pPr>
        <w:pStyle w:val="ListParagraph"/>
        <w:rPr>
          <w:lang w:val="en-US"/>
        </w:rPr>
      </w:pPr>
    </w:p>
    <w:p w14:paraId="28B6DCF0" w14:textId="3FE1E2B2" w:rsidR="008C622B" w:rsidRPr="008C622B" w:rsidRDefault="008C622B" w:rsidP="008C622B">
      <w:pPr>
        <w:pStyle w:val="ListParagraph"/>
        <w:numPr>
          <w:ilvl w:val="0"/>
          <w:numId w:val="72"/>
        </w:numPr>
        <w:rPr>
          <w:lang w:val="en-US"/>
        </w:rPr>
      </w:pPr>
      <w:r w:rsidRPr="008C622B">
        <w:rPr>
          <w:b/>
          <w:bCs/>
          <w:lang w:val="en-US"/>
        </w:rPr>
        <w:t xml:space="preserve"> Why Use Stored Procedures?</w:t>
      </w:r>
    </w:p>
    <w:p w14:paraId="0A46ABB9" w14:textId="17951D3F" w:rsidR="008C622B" w:rsidRPr="008C622B" w:rsidRDefault="008C622B" w:rsidP="008C622B">
      <w:pPr>
        <w:pStyle w:val="ListParagraph"/>
        <w:numPr>
          <w:ilvl w:val="0"/>
          <w:numId w:val="72"/>
        </w:numPr>
        <w:rPr>
          <w:lang w:val="en-US"/>
        </w:rPr>
      </w:pPr>
      <w:r w:rsidRPr="008C622B">
        <w:rPr>
          <w:b/>
          <w:bCs/>
          <w:lang w:val="en-US"/>
        </w:rPr>
        <w:t>Reusability</w:t>
      </w:r>
      <w:r w:rsidRPr="008C622B">
        <w:rPr>
          <w:lang w:val="en-US"/>
        </w:rPr>
        <w:t>: Run the same logic across multiple queries/applications.</w:t>
      </w:r>
    </w:p>
    <w:p w14:paraId="54368517" w14:textId="04776E2A" w:rsidR="008C622B" w:rsidRPr="008C622B" w:rsidRDefault="008C622B" w:rsidP="008C622B">
      <w:pPr>
        <w:pStyle w:val="ListParagraph"/>
        <w:numPr>
          <w:ilvl w:val="0"/>
          <w:numId w:val="72"/>
        </w:numPr>
        <w:rPr>
          <w:lang w:val="en-US"/>
        </w:rPr>
      </w:pPr>
      <w:r w:rsidRPr="008C622B">
        <w:rPr>
          <w:b/>
          <w:bCs/>
          <w:lang w:val="en-US"/>
        </w:rPr>
        <w:t>Efficiency</w:t>
      </w:r>
      <w:r w:rsidRPr="008C622B">
        <w:rPr>
          <w:lang w:val="en-US"/>
        </w:rPr>
        <w:t>: Reduces network traffic (send one command instead of multiple queries).</w:t>
      </w:r>
    </w:p>
    <w:p w14:paraId="4A9C95A0" w14:textId="11F2A061" w:rsidR="008C622B" w:rsidRPr="008C622B" w:rsidRDefault="008C622B" w:rsidP="008C622B">
      <w:pPr>
        <w:pStyle w:val="ListParagraph"/>
        <w:numPr>
          <w:ilvl w:val="0"/>
          <w:numId w:val="72"/>
        </w:numPr>
        <w:rPr>
          <w:lang w:val="en-US"/>
        </w:rPr>
      </w:pPr>
      <w:r w:rsidRPr="008C622B">
        <w:rPr>
          <w:b/>
          <w:bCs/>
          <w:lang w:val="en-US"/>
        </w:rPr>
        <w:t>Security</w:t>
      </w:r>
      <w:r w:rsidRPr="008C622B">
        <w:rPr>
          <w:lang w:val="en-US"/>
        </w:rPr>
        <w:t>: Control data access by restricting direct table access.</w:t>
      </w:r>
    </w:p>
    <w:p w14:paraId="742505E5" w14:textId="19326C06" w:rsidR="008C622B" w:rsidRPr="008C622B" w:rsidRDefault="008C622B" w:rsidP="008C622B">
      <w:pPr>
        <w:pStyle w:val="ListParagraph"/>
        <w:numPr>
          <w:ilvl w:val="0"/>
          <w:numId w:val="72"/>
        </w:numPr>
        <w:rPr>
          <w:lang w:val="en-US"/>
        </w:rPr>
      </w:pPr>
      <w:r w:rsidRPr="008C622B">
        <w:rPr>
          <w:b/>
          <w:bCs/>
          <w:lang w:val="en-US"/>
        </w:rPr>
        <w:t>Maintenance</w:t>
      </w:r>
      <w:r w:rsidRPr="008C622B">
        <w:rPr>
          <w:lang w:val="en-US"/>
        </w:rPr>
        <w:t>: Update the procedure once to apply changes everywhere.</w:t>
      </w:r>
    </w:p>
    <w:p w14:paraId="59173F22" w14:textId="77777777" w:rsidR="008C622B" w:rsidRDefault="008C622B" w:rsidP="008C622B">
      <w:pPr>
        <w:pStyle w:val="ListParagraph"/>
        <w:rPr>
          <w:lang w:val="en-US"/>
        </w:rPr>
      </w:pPr>
    </w:p>
    <w:p w14:paraId="5156381C" w14:textId="4F715B7C" w:rsidR="008C622B" w:rsidRDefault="008C622B" w:rsidP="008C622B">
      <w:pPr>
        <w:pStyle w:val="ListParagraph"/>
        <w:numPr>
          <w:ilvl w:val="0"/>
          <w:numId w:val="72"/>
        </w:numPr>
        <w:rPr>
          <w:b/>
          <w:bCs/>
          <w:lang w:val="en-US"/>
        </w:rPr>
      </w:pPr>
      <w:r w:rsidRPr="008C622B">
        <w:rPr>
          <w:b/>
          <w:bCs/>
          <w:lang w:val="en-US"/>
        </w:rPr>
        <w:t>Create a stored procedure to get all customers</w:t>
      </w:r>
    </w:p>
    <w:p w14:paraId="5DFB3BB4" w14:textId="77777777" w:rsidR="008C622B" w:rsidRDefault="008C622B" w:rsidP="008C622B">
      <w:pPr>
        <w:pStyle w:val="ListParagraph"/>
        <w:rPr>
          <w:b/>
          <w:bCs/>
          <w:lang w:val="en-US"/>
        </w:rPr>
      </w:pPr>
    </w:p>
    <w:p w14:paraId="56F2AA76" w14:textId="60B013FA" w:rsidR="008C622B" w:rsidRPr="008C622B" w:rsidRDefault="008C622B" w:rsidP="008C622B">
      <w:pPr>
        <w:pStyle w:val="ListParagraph"/>
        <w:numPr>
          <w:ilvl w:val="0"/>
          <w:numId w:val="72"/>
        </w:numPr>
        <w:rPr>
          <w:b/>
          <w:bCs/>
          <w:lang w:val="en-US"/>
        </w:rPr>
      </w:pPr>
      <w:r w:rsidRPr="008C622B">
        <w:rPr>
          <w:b/>
          <w:bCs/>
          <w:lang w:val="en-US"/>
        </w:rPr>
        <w:t>QUERY:</w:t>
      </w:r>
    </w:p>
    <w:p w14:paraId="73B367E8" w14:textId="665D4956" w:rsidR="008C622B" w:rsidRPr="008C622B" w:rsidRDefault="008C622B" w:rsidP="008C622B">
      <w:pPr>
        <w:rPr>
          <w:lang w:val="en-US"/>
        </w:rPr>
      </w:pPr>
      <w:r>
        <w:rPr>
          <w:lang w:val="en-US"/>
        </w:rPr>
        <w:t xml:space="preserve">               </w:t>
      </w:r>
      <w:r w:rsidRPr="008C622B">
        <w:rPr>
          <w:lang w:val="en-US"/>
        </w:rPr>
        <w:t>DELIMITER //</w:t>
      </w:r>
    </w:p>
    <w:p w14:paraId="44A61209" w14:textId="77777777" w:rsidR="008C622B" w:rsidRPr="008C622B" w:rsidRDefault="008C622B" w:rsidP="008C622B">
      <w:pPr>
        <w:pStyle w:val="ListParagraph"/>
        <w:rPr>
          <w:lang w:val="en-US"/>
        </w:rPr>
      </w:pPr>
      <w:r w:rsidRPr="008C622B">
        <w:rPr>
          <w:lang w:val="en-US"/>
        </w:rPr>
        <w:t xml:space="preserve">CREATE PROCEDURE </w:t>
      </w:r>
      <w:proofErr w:type="spellStart"/>
      <w:proofErr w:type="gramStart"/>
      <w:r w:rsidRPr="008C622B">
        <w:rPr>
          <w:lang w:val="en-US"/>
        </w:rPr>
        <w:t>PrintCustomerList</w:t>
      </w:r>
      <w:proofErr w:type="spellEnd"/>
      <w:r w:rsidRPr="008C622B">
        <w:rPr>
          <w:lang w:val="en-US"/>
        </w:rPr>
        <w:t>(</w:t>
      </w:r>
      <w:proofErr w:type="gramEnd"/>
      <w:r w:rsidRPr="008C622B">
        <w:rPr>
          <w:lang w:val="en-US"/>
        </w:rPr>
        <w:t>)</w:t>
      </w:r>
    </w:p>
    <w:p w14:paraId="320ECCB2" w14:textId="77777777" w:rsidR="008C622B" w:rsidRPr="008C622B" w:rsidRDefault="008C622B" w:rsidP="008C622B">
      <w:pPr>
        <w:pStyle w:val="ListParagraph"/>
        <w:rPr>
          <w:lang w:val="en-US"/>
        </w:rPr>
      </w:pPr>
      <w:r w:rsidRPr="008C622B">
        <w:rPr>
          <w:lang w:val="en-US"/>
        </w:rPr>
        <w:t>BEGIN</w:t>
      </w:r>
    </w:p>
    <w:p w14:paraId="7CCF91F1" w14:textId="77777777" w:rsidR="008C622B" w:rsidRPr="008C622B" w:rsidRDefault="008C622B" w:rsidP="008C622B">
      <w:pPr>
        <w:pStyle w:val="ListParagraph"/>
        <w:rPr>
          <w:lang w:val="en-US"/>
        </w:rPr>
      </w:pPr>
      <w:r w:rsidRPr="008C622B">
        <w:rPr>
          <w:lang w:val="en-US"/>
        </w:rPr>
        <w:t xml:space="preserve">     SELECT *FROM </w:t>
      </w:r>
      <w:proofErr w:type="gramStart"/>
      <w:r w:rsidRPr="008C622B">
        <w:rPr>
          <w:lang w:val="en-US"/>
        </w:rPr>
        <w:t>Customers;</w:t>
      </w:r>
      <w:proofErr w:type="gramEnd"/>
    </w:p>
    <w:p w14:paraId="421EBD1E" w14:textId="77777777" w:rsidR="008C622B" w:rsidRPr="008C622B" w:rsidRDefault="008C622B" w:rsidP="008C622B">
      <w:pPr>
        <w:pStyle w:val="ListParagraph"/>
        <w:rPr>
          <w:lang w:val="en-US"/>
        </w:rPr>
      </w:pPr>
      <w:r w:rsidRPr="008C622B">
        <w:rPr>
          <w:lang w:val="en-US"/>
        </w:rPr>
        <w:t>END //</w:t>
      </w:r>
    </w:p>
    <w:p w14:paraId="3049F766" w14:textId="77777777" w:rsidR="008C622B" w:rsidRPr="008C622B" w:rsidRDefault="008C622B" w:rsidP="008C622B">
      <w:pPr>
        <w:pStyle w:val="ListParagraph"/>
        <w:rPr>
          <w:lang w:val="en-US"/>
        </w:rPr>
      </w:pPr>
    </w:p>
    <w:p w14:paraId="20A4D32E" w14:textId="77777777" w:rsidR="008C622B" w:rsidRPr="008C622B" w:rsidRDefault="008C622B" w:rsidP="008C622B">
      <w:pPr>
        <w:pStyle w:val="ListParagraph"/>
        <w:rPr>
          <w:lang w:val="en-US"/>
        </w:rPr>
      </w:pPr>
      <w:proofErr w:type="gramStart"/>
      <w:r w:rsidRPr="008C622B">
        <w:rPr>
          <w:lang w:val="en-US"/>
        </w:rPr>
        <w:t>DELIMITER ;</w:t>
      </w:r>
      <w:proofErr w:type="gramEnd"/>
    </w:p>
    <w:p w14:paraId="6E465E5B" w14:textId="77777777" w:rsidR="008C622B" w:rsidRPr="008C622B" w:rsidRDefault="008C622B" w:rsidP="008C622B">
      <w:pPr>
        <w:pStyle w:val="ListParagraph"/>
        <w:rPr>
          <w:lang w:val="en-US"/>
        </w:rPr>
      </w:pPr>
    </w:p>
    <w:p w14:paraId="1C9EB050" w14:textId="46D2C25F" w:rsidR="008C622B" w:rsidRPr="008C622B" w:rsidRDefault="008C622B" w:rsidP="008C622B">
      <w:pPr>
        <w:pStyle w:val="ListParagraph"/>
        <w:numPr>
          <w:ilvl w:val="0"/>
          <w:numId w:val="79"/>
        </w:numPr>
        <w:rPr>
          <w:b/>
          <w:bCs/>
          <w:lang w:val="en-US"/>
        </w:rPr>
      </w:pPr>
      <w:r w:rsidRPr="008C622B">
        <w:rPr>
          <w:b/>
          <w:bCs/>
          <w:lang w:val="en-US"/>
        </w:rPr>
        <w:t xml:space="preserve">TO </w:t>
      </w:r>
      <w:r w:rsidRPr="008C622B">
        <w:rPr>
          <w:b/>
          <w:bCs/>
          <w:lang w:val="en-US"/>
        </w:rPr>
        <w:t>USE</w:t>
      </w:r>
      <w:r>
        <w:rPr>
          <w:b/>
          <w:bCs/>
          <w:lang w:val="en-US"/>
        </w:rPr>
        <w:t>:</w:t>
      </w:r>
    </w:p>
    <w:p w14:paraId="0EDEAC3B" w14:textId="77777777" w:rsidR="008C622B" w:rsidRPr="008C622B" w:rsidRDefault="008C622B" w:rsidP="008C622B">
      <w:pPr>
        <w:pStyle w:val="ListParagraph"/>
        <w:rPr>
          <w:lang w:val="en-US"/>
        </w:rPr>
      </w:pPr>
      <w:r w:rsidRPr="008C622B">
        <w:rPr>
          <w:lang w:val="en-US"/>
        </w:rPr>
        <w:t xml:space="preserve">CALL </w:t>
      </w:r>
      <w:proofErr w:type="spellStart"/>
      <w:proofErr w:type="gramStart"/>
      <w:r w:rsidRPr="008C622B">
        <w:rPr>
          <w:lang w:val="en-US"/>
        </w:rPr>
        <w:t>PrintCustomerList</w:t>
      </w:r>
      <w:proofErr w:type="spellEnd"/>
      <w:r w:rsidRPr="008C622B">
        <w:rPr>
          <w:lang w:val="en-US"/>
        </w:rPr>
        <w:t>();</w:t>
      </w:r>
      <w:proofErr w:type="gramEnd"/>
    </w:p>
    <w:p w14:paraId="0F820BA2" w14:textId="77777777" w:rsidR="008C622B" w:rsidRPr="008C622B" w:rsidRDefault="008C622B" w:rsidP="008C622B">
      <w:pPr>
        <w:pStyle w:val="ListParagraph"/>
        <w:rPr>
          <w:lang w:val="en-US"/>
        </w:rPr>
      </w:pPr>
    </w:p>
    <w:p w14:paraId="0B05022C" w14:textId="0C743DAA" w:rsidR="008C622B" w:rsidRDefault="008C622B" w:rsidP="008C622B">
      <w:pPr>
        <w:pStyle w:val="ListParagraph"/>
        <w:numPr>
          <w:ilvl w:val="0"/>
          <w:numId w:val="79"/>
        </w:numPr>
        <w:rPr>
          <w:lang w:val="en-US"/>
        </w:rPr>
      </w:pPr>
      <w:r w:rsidRPr="008C622B">
        <w:rPr>
          <w:b/>
          <w:bCs/>
          <w:lang w:val="en-US"/>
        </w:rPr>
        <w:t xml:space="preserve">Create a stored procedure that takes a </w:t>
      </w:r>
      <w:proofErr w:type="spellStart"/>
      <w:r w:rsidRPr="008C622B">
        <w:rPr>
          <w:b/>
          <w:bCs/>
          <w:lang w:val="en-US"/>
        </w:rPr>
        <w:t>customerid</w:t>
      </w:r>
      <w:proofErr w:type="spellEnd"/>
      <w:r w:rsidRPr="008C622B">
        <w:rPr>
          <w:b/>
          <w:bCs/>
          <w:lang w:val="en-US"/>
        </w:rPr>
        <w:t xml:space="preserve"> as input and retrieves all details about that customer from the </w:t>
      </w:r>
      <w:proofErr w:type="gramStart"/>
      <w:r w:rsidRPr="008C622B">
        <w:rPr>
          <w:b/>
          <w:bCs/>
          <w:lang w:val="en-US"/>
        </w:rPr>
        <w:t>customers</w:t>
      </w:r>
      <w:proofErr w:type="gramEnd"/>
      <w:r w:rsidRPr="008C622B">
        <w:rPr>
          <w:b/>
          <w:bCs/>
          <w:lang w:val="en-US"/>
        </w:rPr>
        <w:t xml:space="preserve"> table</w:t>
      </w:r>
    </w:p>
    <w:p w14:paraId="7ABE1A11" w14:textId="77777777" w:rsidR="008C622B" w:rsidRPr="008C622B" w:rsidRDefault="008C622B" w:rsidP="008C622B">
      <w:pPr>
        <w:pStyle w:val="ListParagraph"/>
        <w:rPr>
          <w:lang w:val="en-US"/>
        </w:rPr>
      </w:pPr>
    </w:p>
    <w:p w14:paraId="3EB5648C" w14:textId="6658E10A" w:rsidR="008C622B" w:rsidRPr="008C622B" w:rsidRDefault="008C622B" w:rsidP="008C622B">
      <w:pPr>
        <w:pStyle w:val="ListParagraph"/>
        <w:numPr>
          <w:ilvl w:val="0"/>
          <w:numId w:val="79"/>
        </w:numPr>
        <w:rPr>
          <w:lang w:val="en-US"/>
        </w:rPr>
      </w:pPr>
      <w:r>
        <w:rPr>
          <w:b/>
          <w:bCs/>
          <w:lang w:val="en-US"/>
        </w:rPr>
        <w:t>QUERY:</w:t>
      </w:r>
    </w:p>
    <w:p w14:paraId="5A310DED" w14:textId="77777777" w:rsidR="008C622B" w:rsidRPr="008C622B" w:rsidRDefault="008C622B" w:rsidP="008C622B">
      <w:pPr>
        <w:pStyle w:val="ListParagraph"/>
        <w:rPr>
          <w:lang w:val="en-US"/>
        </w:rPr>
      </w:pPr>
      <w:r w:rsidRPr="008C622B">
        <w:rPr>
          <w:lang w:val="en-US"/>
        </w:rPr>
        <w:t>DELIMITER //</w:t>
      </w:r>
    </w:p>
    <w:p w14:paraId="26F022ED" w14:textId="77777777" w:rsidR="008C622B" w:rsidRPr="008C622B" w:rsidRDefault="008C622B" w:rsidP="008C622B">
      <w:pPr>
        <w:pStyle w:val="ListParagraph"/>
        <w:rPr>
          <w:lang w:val="en-US"/>
        </w:rPr>
      </w:pPr>
      <w:r w:rsidRPr="008C622B">
        <w:rPr>
          <w:lang w:val="en-US"/>
        </w:rPr>
        <w:t xml:space="preserve">CREATE PROCEDURE </w:t>
      </w:r>
      <w:proofErr w:type="spellStart"/>
      <w:proofErr w:type="gramStart"/>
      <w:r w:rsidRPr="008C622B">
        <w:rPr>
          <w:lang w:val="en-US"/>
        </w:rPr>
        <w:t>CustomerInfo</w:t>
      </w:r>
      <w:proofErr w:type="spellEnd"/>
      <w:r w:rsidRPr="008C622B">
        <w:rPr>
          <w:lang w:val="en-US"/>
        </w:rPr>
        <w:t>( IN</w:t>
      </w:r>
      <w:proofErr w:type="gramEnd"/>
      <w:r w:rsidRPr="008C622B">
        <w:rPr>
          <w:lang w:val="en-US"/>
        </w:rPr>
        <w:t xml:space="preserve"> ID </w:t>
      </w:r>
      <w:proofErr w:type="gramStart"/>
      <w:r w:rsidRPr="008C622B">
        <w:rPr>
          <w:lang w:val="en-US"/>
        </w:rPr>
        <w:t>VARCHAR(</w:t>
      </w:r>
      <w:proofErr w:type="gramEnd"/>
      <w:r w:rsidRPr="008C622B">
        <w:rPr>
          <w:lang w:val="en-US"/>
        </w:rPr>
        <w:t>10))</w:t>
      </w:r>
    </w:p>
    <w:p w14:paraId="6578B22A" w14:textId="77777777" w:rsidR="008C622B" w:rsidRPr="008C622B" w:rsidRDefault="008C622B" w:rsidP="008C622B">
      <w:pPr>
        <w:pStyle w:val="ListParagraph"/>
        <w:rPr>
          <w:lang w:val="en-US"/>
        </w:rPr>
      </w:pPr>
      <w:r w:rsidRPr="008C622B">
        <w:rPr>
          <w:lang w:val="en-US"/>
        </w:rPr>
        <w:t xml:space="preserve">BEGIN </w:t>
      </w:r>
    </w:p>
    <w:p w14:paraId="6257EDD1" w14:textId="77777777" w:rsidR="008C622B" w:rsidRPr="008C622B" w:rsidRDefault="008C622B" w:rsidP="008C622B">
      <w:pPr>
        <w:pStyle w:val="ListParagraph"/>
        <w:rPr>
          <w:lang w:val="en-US"/>
        </w:rPr>
      </w:pPr>
      <w:r w:rsidRPr="008C622B">
        <w:rPr>
          <w:lang w:val="en-US"/>
        </w:rPr>
        <w:t xml:space="preserve">     SELECT *FROM Customers</w:t>
      </w:r>
    </w:p>
    <w:p w14:paraId="624B4EBA" w14:textId="77777777" w:rsidR="008C622B" w:rsidRPr="008C622B" w:rsidRDefault="008C622B" w:rsidP="008C622B">
      <w:pPr>
        <w:pStyle w:val="ListParagraph"/>
        <w:rPr>
          <w:lang w:val="en-US"/>
        </w:rPr>
      </w:pPr>
      <w:r w:rsidRPr="008C622B">
        <w:rPr>
          <w:lang w:val="en-US"/>
        </w:rPr>
        <w:t xml:space="preserve">     WHERE </w:t>
      </w:r>
      <w:proofErr w:type="spellStart"/>
      <w:r w:rsidRPr="008C622B">
        <w:rPr>
          <w:lang w:val="en-US"/>
        </w:rPr>
        <w:t>CustomerID</w:t>
      </w:r>
      <w:proofErr w:type="spellEnd"/>
      <w:r w:rsidRPr="008C622B">
        <w:rPr>
          <w:lang w:val="en-US"/>
        </w:rPr>
        <w:t xml:space="preserve"> = </w:t>
      </w:r>
      <w:proofErr w:type="gramStart"/>
      <w:r w:rsidRPr="008C622B">
        <w:rPr>
          <w:lang w:val="en-US"/>
        </w:rPr>
        <w:t>ID;</w:t>
      </w:r>
      <w:proofErr w:type="gramEnd"/>
    </w:p>
    <w:p w14:paraId="7E1833AC" w14:textId="77777777" w:rsidR="008C622B" w:rsidRPr="008C622B" w:rsidRDefault="008C622B" w:rsidP="008C622B">
      <w:pPr>
        <w:pStyle w:val="ListParagraph"/>
        <w:rPr>
          <w:lang w:val="en-US"/>
        </w:rPr>
      </w:pPr>
      <w:r w:rsidRPr="008C622B">
        <w:rPr>
          <w:lang w:val="en-US"/>
        </w:rPr>
        <w:t>END //</w:t>
      </w:r>
    </w:p>
    <w:p w14:paraId="0183423A" w14:textId="77777777" w:rsidR="008C622B" w:rsidRPr="008C622B" w:rsidRDefault="008C622B" w:rsidP="008C622B">
      <w:pPr>
        <w:pStyle w:val="ListParagraph"/>
        <w:rPr>
          <w:lang w:val="en-US"/>
        </w:rPr>
      </w:pPr>
    </w:p>
    <w:p w14:paraId="23905E8C" w14:textId="77777777" w:rsidR="008C622B" w:rsidRPr="008C622B" w:rsidRDefault="008C622B" w:rsidP="008C622B">
      <w:pPr>
        <w:pStyle w:val="ListParagraph"/>
        <w:rPr>
          <w:lang w:val="en-US"/>
        </w:rPr>
      </w:pPr>
      <w:proofErr w:type="gramStart"/>
      <w:r w:rsidRPr="008C622B">
        <w:rPr>
          <w:lang w:val="en-US"/>
        </w:rPr>
        <w:t>DELIMITER ;</w:t>
      </w:r>
      <w:proofErr w:type="gramEnd"/>
    </w:p>
    <w:p w14:paraId="7487F288" w14:textId="77777777" w:rsidR="008C622B" w:rsidRPr="008C622B" w:rsidRDefault="008C622B" w:rsidP="008C622B">
      <w:pPr>
        <w:pStyle w:val="ListParagraph"/>
        <w:rPr>
          <w:lang w:val="en-US"/>
        </w:rPr>
      </w:pPr>
    </w:p>
    <w:p w14:paraId="1E70304D" w14:textId="1E77A21C" w:rsidR="008C622B" w:rsidRPr="008C622B" w:rsidRDefault="008C622B" w:rsidP="008C622B">
      <w:pPr>
        <w:pStyle w:val="ListParagraph"/>
        <w:numPr>
          <w:ilvl w:val="0"/>
          <w:numId w:val="79"/>
        </w:numPr>
        <w:rPr>
          <w:b/>
          <w:bCs/>
          <w:lang w:val="en-US"/>
        </w:rPr>
      </w:pPr>
      <w:r w:rsidRPr="008C622B">
        <w:rPr>
          <w:b/>
          <w:bCs/>
          <w:lang w:val="en-US"/>
        </w:rPr>
        <w:t xml:space="preserve">TO </w:t>
      </w:r>
      <w:r w:rsidRPr="008C622B">
        <w:rPr>
          <w:b/>
          <w:bCs/>
          <w:lang w:val="en-US"/>
        </w:rPr>
        <w:t>USE</w:t>
      </w:r>
      <w:r w:rsidRPr="008C622B">
        <w:rPr>
          <w:b/>
          <w:bCs/>
          <w:lang w:val="en-US"/>
        </w:rPr>
        <w:t>:</w:t>
      </w:r>
    </w:p>
    <w:p w14:paraId="50F9B098" w14:textId="77777777" w:rsidR="008C622B" w:rsidRPr="008C622B" w:rsidRDefault="008C622B" w:rsidP="008C622B">
      <w:pPr>
        <w:pStyle w:val="ListParagraph"/>
        <w:rPr>
          <w:lang w:val="en-US"/>
        </w:rPr>
      </w:pPr>
      <w:r w:rsidRPr="008C622B">
        <w:rPr>
          <w:lang w:val="en-US"/>
        </w:rPr>
        <w:t xml:space="preserve">CALL </w:t>
      </w:r>
      <w:proofErr w:type="spellStart"/>
      <w:r w:rsidRPr="008C622B">
        <w:rPr>
          <w:lang w:val="en-US"/>
        </w:rPr>
        <w:t>CustomerInfo</w:t>
      </w:r>
      <w:proofErr w:type="spellEnd"/>
      <w:r w:rsidRPr="008C622B">
        <w:rPr>
          <w:lang w:val="en-US"/>
        </w:rPr>
        <w:t>('AROUT'</w:t>
      </w:r>
      <w:proofErr w:type="gramStart"/>
      <w:r w:rsidRPr="008C622B">
        <w:rPr>
          <w:lang w:val="en-US"/>
        </w:rPr>
        <w:t>);</w:t>
      </w:r>
      <w:proofErr w:type="gramEnd"/>
    </w:p>
    <w:p w14:paraId="15F8A105" w14:textId="77777777" w:rsidR="008C622B" w:rsidRPr="008C622B" w:rsidRDefault="008C622B" w:rsidP="008C622B">
      <w:pPr>
        <w:pStyle w:val="ListParagraph"/>
        <w:rPr>
          <w:lang w:val="en-US"/>
        </w:rPr>
      </w:pPr>
      <w:r w:rsidRPr="008C622B">
        <w:rPr>
          <w:lang w:val="en-US"/>
        </w:rPr>
        <w:t xml:space="preserve">CALL </w:t>
      </w:r>
      <w:proofErr w:type="spellStart"/>
      <w:r w:rsidRPr="008C622B">
        <w:rPr>
          <w:lang w:val="en-US"/>
        </w:rPr>
        <w:t>CustomerInfo</w:t>
      </w:r>
      <w:proofErr w:type="spellEnd"/>
      <w:r w:rsidRPr="008C622B">
        <w:rPr>
          <w:lang w:val="en-US"/>
        </w:rPr>
        <w:t>('QUICK'</w:t>
      </w:r>
      <w:proofErr w:type="gramStart"/>
      <w:r w:rsidRPr="008C622B">
        <w:rPr>
          <w:lang w:val="en-US"/>
        </w:rPr>
        <w:t>);</w:t>
      </w:r>
      <w:proofErr w:type="gramEnd"/>
    </w:p>
    <w:p w14:paraId="7E460292" w14:textId="77777777" w:rsidR="008C622B" w:rsidRPr="008C622B" w:rsidRDefault="008C622B" w:rsidP="008C622B">
      <w:pPr>
        <w:pStyle w:val="ListParagraph"/>
        <w:rPr>
          <w:lang w:val="en-US"/>
        </w:rPr>
      </w:pPr>
    </w:p>
    <w:p w14:paraId="7737843B" w14:textId="31897A8C" w:rsidR="008C622B" w:rsidRDefault="008C622B" w:rsidP="008C622B">
      <w:pPr>
        <w:pStyle w:val="ListParagraph"/>
        <w:numPr>
          <w:ilvl w:val="0"/>
          <w:numId w:val="79"/>
        </w:numPr>
        <w:rPr>
          <w:b/>
          <w:bCs/>
          <w:lang w:val="en-US"/>
        </w:rPr>
      </w:pPr>
      <w:r w:rsidRPr="008C622B">
        <w:rPr>
          <w:b/>
          <w:bCs/>
          <w:lang w:val="en-US"/>
        </w:rPr>
        <w:t>Create a stored procedure that calculates the total number of orders placed by a specific customer and returns it via</w:t>
      </w:r>
      <w:r w:rsidRPr="008C622B">
        <w:rPr>
          <w:b/>
          <w:bCs/>
          <w:lang w:val="en-US"/>
        </w:rPr>
        <w:t xml:space="preserve"> </w:t>
      </w:r>
      <w:r w:rsidRPr="008C622B">
        <w:rPr>
          <w:b/>
          <w:bCs/>
          <w:lang w:val="en-US"/>
        </w:rPr>
        <w:t>an output parameter</w:t>
      </w:r>
    </w:p>
    <w:p w14:paraId="61E4C3A9" w14:textId="77777777" w:rsidR="008C622B" w:rsidRDefault="008C622B" w:rsidP="008C622B">
      <w:pPr>
        <w:pStyle w:val="ListParagraph"/>
        <w:rPr>
          <w:b/>
          <w:bCs/>
          <w:lang w:val="en-US"/>
        </w:rPr>
      </w:pPr>
    </w:p>
    <w:p w14:paraId="62321DA2" w14:textId="33CD9AE7" w:rsidR="008C622B" w:rsidRPr="008C622B" w:rsidRDefault="008C622B" w:rsidP="008C622B">
      <w:pPr>
        <w:pStyle w:val="ListParagraph"/>
        <w:numPr>
          <w:ilvl w:val="0"/>
          <w:numId w:val="79"/>
        </w:numPr>
        <w:rPr>
          <w:b/>
          <w:bCs/>
          <w:lang w:val="en-US"/>
        </w:rPr>
      </w:pPr>
      <w:r>
        <w:rPr>
          <w:b/>
          <w:bCs/>
          <w:lang w:val="en-US"/>
        </w:rPr>
        <w:t>QUERY:</w:t>
      </w:r>
    </w:p>
    <w:p w14:paraId="27D8B648" w14:textId="77777777" w:rsidR="008C622B" w:rsidRPr="008C622B" w:rsidRDefault="008C622B" w:rsidP="008C622B">
      <w:pPr>
        <w:pStyle w:val="ListParagraph"/>
        <w:rPr>
          <w:lang w:val="en-US"/>
        </w:rPr>
      </w:pPr>
      <w:r w:rsidRPr="008C622B">
        <w:rPr>
          <w:lang w:val="en-US"/>
        </w:rPr>
        <w:t>DELIMITER //</w:t>
      </w:r>
    </w:p>
    <w:p w14:paraId="3FD5C2E5" w14:textId="77777777" w:rsidR="008C622B" w:rsidRPr="008C622B" w:rsidRDefault="008C622B" w:rsidP="008C622B">
      <w:pPr>
        <w:pStyle w:val="ListParagraph"/>
        <w:rPr>
          <w:lang w:val="en-US"/>
        </w:rPr>
      </w:pPr>
      <w:r w:rsidRPr="008C622B">
        <w:rPr>
          <w:lang w:val="en-US"/>
        </w:rPr>
        <w:t xml:space="preserve">CREATE PROCEDURE </w:t>
      </w:r>
      <w:proofErr w:type="spellStart"/>
      <w:proofErr w:type="gramStart"/>
      <w:r w:rsidRPr="008C622B">
        <w:rPr>
          <w:lang w:val="en-US"/>
        </w:rPr>
        <w:t>OrderInfo</w:t>
      </w:r>
      <w:proofErr w:type="spellEnd"/>
      <w:r w:rsidRPr="008C622B">
        <w:rPr>
          <w:lang w:val="en-US"/>
        </w:rPr>
        <w:t>(</w:t>
      </w:r>
      <w:proofErr w:type="gramEnd"/>
      <w:r w:rsidRPr="008C622B">
        <w:rPr>
          <w:lang w:val="en-US"/>
        </w:rPr>
        <w:t xml:space="preserve">IN </w:t>
      </w:r>
      <w:proofErr w:type="spellStart"/>
      <w:r w:rsidRPr="008C622B">
        <w:rPr>
          <w:lang w:val="en-US"/>
        </w:rPr>
        <w:t>Customer_ID</w:t>
      </w:r>
      <w:proofErr w:type="spellEnd"/>
      <w:r w:rsidRPr="008C622B">
        <w:rPr>
          <w:lang w:val="en-US"/>
        </w:rPr>
        <w:t xml:space="preserve"> </w:t>
      </w:r>
      <w:proofErr w:type="gramStart"/>
      <w:r w:rsidRPr="008C622B">
        <w:rPr>
          <w:lang w:val="en-US"/>
        </w:rPr>
        <w:t>VARCHAR(</w:t>
      </w:r>
      <w:proofErr w:type="gramEnd"/>
      <w:r w:rsidRPr="008C622B">
        <w:rPr>
          <w:lang w:val="en-US"/>
        </w:rPr>
        <w:t xml:space="preserve">10), OUT </w:t>
      </w:r>
      <w:proofErr w:type="spellStart"/>
      <w:r w:rsidRPr="008C622B">
        <w:rPr>
          <w:lang w:val="en-US"/>
        </w:rPr>
        <w:t>Order_Count</w:t>
      </w:r>
      <w:proofErr w:type="spellEnd"/>
      <w:r w:rsidRPr="008C622B">
        <w:rPr>
          <w:lang w:val="en-US"/>
        </w:rPr>
        <w:t xml:space="preserve"> INT)</w:t>
      </w:r>
    </w:p>
    <w:p w14:paraId="06A2A3C3" w14:textId="77777777" w:rsidR="008C622B" w:rsidRPr="008C622B" w:rsidRDefault="008C622B" w:rsidP="008C622B">
      <w:pPr>
        <w:pStyle w:val="ListParagraph"/>
        <w:rPr>
          <w:lang w:val="en-US"/>
        </w:rPr>
      </w:pPr>
      <w:r w:rsidRPr="008C622B">
        <w:rPr>
          <w:lang w:val="en-US"/>
        </w:rPr>
        <w:t>BEGIN</w:t>
      </w:r>
    </w:p>
    <w:p w14:paraId="287117C7" w14:textId="77777777" w:rsidR="008C622B" w:rsidRPr="008C622B" w:rsidRDefault="008C622B" w:rsidP="008C622B">
      <w:pPr>
        <w:pStyle w:val="ListParagraph"/>
        <w:rPr>
          <w:lang w:val="en-US"/>
        </w:rPr>
      </w:pPr>
      <w:r w:rsidRPr="008C622B">
        <w:rPr>
          <w:lang w:val="en-US"/>
        </w:rPr>
        <w:t xml:space="preserve">     SELECT </w:t>
      </w:r>
      <w:proofErr w:type="gramStart"/>
      <w:r w:rsidRPr="008C622B">
        <w:rPr>
          <w:lang w:val="en-US"/>
        </w:rPr>
        <w:t>COUNT(</w:t>
      </w:r>
      <w:proofErr w:type="gramEnd"/>
      <w:r w:rsidRPr="008C622B">
        <w:rPr>
          <w:lang w:val="en-US"/>
        </w:rPr>
        <w:t xml:space="preserve">*) INTO </w:t>
      </w:r>
      <w:proofErr w:type="spellStart"/>
      <w:r w:rsidRPr="008C622B">
        <w:rPr>
          <w:lang w:val="en-US"/>
        </w:rPr>
        <w:t>Order_Count</w:t>
      </w:r>
      <w:proofErr w:type="spellEnd"/>
    </w:p>
    <w:p w14:paraId="15AA0004" w14:textId="77777777" w:rsidR="008C622B" w:rsidRPr="008C622B" w:rsidRDefault="008C622B" w:rsidP="008C622B">
      <w:pPr>
        <w:pStyle w:val="ListParagraph"/>
        <w:rPr>
          <w:lang w:val="en-US"/>
        </w:rPr>
      </w:pPr>
      <w:r w:rsidRPr="008C622B">
        <w:rPr>
          <w:lang w:val="en-US"/>
        </w:rPr>
        <w:t xml:space="preserve">     FROM Orders</w:t>
      </w:r>
    </w:p>
    <w:p w14:paraId="35CF614F" w14:textId="77777777" w:rsidR="008C622B" w:rsidRPr="008C622B" w:rsidRDefault="008C622B" w:rsidP="008C622B">
      <w:pPr>
        <w:pStyle w:val="ListParagraph"/>
        <w:rPr>
          <w:lang w:val="en-US"/>
        </w:rPr>
      </w:pPr>
      <w:r w:rsidRPr="008C622B">
        <w:rPr>
          <w:lang w:val="en-US"/>
        </w:rPr>
        <w:t xml:space="preserve">     WHERE </w:t>
      </w:r>
      <w:proofErr w:type="spellStart"/>
      <w:r w:rsidRPr="008C622B">
        <w:rPr>
          <w:lang w:val="en-US"/>
        </w:rPr>
        <w:t>CustomerID</w:t>
      </w:r>
      <w:proofErr w:type="spellEnd"/>
      <w:r w:rsidRPr="008C622B">
        <w:rPr>
          <w:lang w:val="en-US"/>
        </w:rPr>
        <w:t xml:space="preserve"> = </w:t>
      </w:r>
      <w:proofErr w:type="spellStart"/>
      <w:r w:rsidRPr="008C622B">
        <w:rPr>
          <w:lang w:val="en-US"/>
        </w:rPr>
        <w:t>Customer_</w:t>
      </w:r>
      <w:proofErr w:type="gramStart"/>
      <w:r w:rsidRPr="008C622B">
        <w:rPr>
          <w:lang w:val="en-US"/>
        </w:rPr>
        <w:t>ID</w:t>
      </w:r>
      <w:proofErr w:type="spellEnd"/>
      <w:r w:rsidRPr="008C622B">
        <w:rPr>
          <w:lang w:val="en-US"/>
        </w:rPr>
        <w:t>;</w:t>
      </w:r>
      <w:proofErr w:type="gramEnd"/>
    </w:p>
    <w:p w14:paraId="6FD4F4F4" w14:textId="77777777" w:rsidR="008C622B" w:rsidRPr="008C622B" w:rsidRDefault="008C622B" w:rsidP="008C622B">
      <w:pPr>
        <w:pStyle w:val="ListParagraph"/>
        <w:rPr>
          <w:lang w:val="en-US"/>
        </w:rPr>
      </w:pPr>
      <w:r w:rsidRPr="008C622B">
        <w:rPr>
          <w:lang w:val="en-US"/>
        </w:rPr>
        <w:t>END //</w:t>
      </w:r>
    </w:p>
    <w:p w14:paraId="57C62C00" w14:textId="77777777" w:rsidR="008C622B" w:rsidRPr="008C622B" w:rsidRDefault="008C622B" w:rsidP="008C622B">
      <w:pPr>
        <w:pStyle w:val="ListParagraph"/>
        <w:rPr>
          <w:lang w:val="en-US"/>
        </w:rPr>
      </w:pPr>
    </w:p>
    <w:p w14:paraId="6892E379" w14:textId="79E90A22" w:rsidR="008C622B" w:rsidRPr="008C622B" w:rsidRDefault="008C622B" w:rsidP="008C622B">
      <w:pPr>
        <w:pStyle w:val="ListParagraph"/>
        <w:rPr>
          <w:lang w:val="en-US"/>
        </w:rPr>
      </w:pPr>
      <w:proofErr w:type="gramStart"/>
      <w:r w:rsidRPr="008C622B">
        <w:rPr>
          <w:lang w:val="en-US"/>
        </w:rPr>
        <w:t>DELIMITER;</w:t>
      </w:r>
      <w:proofErr w:type="gramEnd"/>
    </w:p>
    <w:p w14:paraId="662D933D" w14:textId="77777777" w:rsidR="008C622B" w:rsidRPr="008C622B" w:rsidRDefault="008C622B" w:rsidP="008C622B">
      <w:pPr>
        <w:pStyle w:val="ListParagraph"/>
        <w:rPr>
          <w:lang w:val="en-US"/>
        </w:rPr>
      </w:pPr>
    </w:p>
    <w:p w14:paraId="7D7675C8" w14:textId="5EB390C4" w:rsidR="008C622B" w:rsidRPr="008C622B" w:rsidRDefault="00E738CB" w:rsidP="00E738CB">
      <w:pPr>
        <w:pStyle w:val="ListParagraph"/>
        <w:numPr>
          <w:ilvl w:val="0"/>
          <w:numId w:val="79"/>
        </w:numPr>
        <w:rPr>
          <w:lang w:val="en-US"/>
        </w:rPr>
      </w:pPr>
      <w:r w:rsidRPr="00E738CB">
        <w:rPr>
          <w:b/>
          <w:bCs/>
          <w:lang w:val="en-US"/>
        </w:rPr>
        <w:t xml:space="preserve">TO </w:t>
      </w:r>
      <w:r w:rsidR="008C622B" w:rsidRPr="00E738CB">
        <w:rPr>
          <w:b/>
          <w:bCs/>
          <w:lang w:val="en-US"/>
        </w:rPr>
        <w:t>USE</w:t>
      </w:r>
      <w:r>
        <w:rPr>
          <w:lang w:val="en-US"/>
        </w:rPr>
        <w:t>:</w:t>
      </w:r>
    </w:p>
    <w:p w14:paraId="449165B4" w14:textId="77777777" w:rsidR="008C622B" w:rsidRPr="008C622B" w:rsidRDefault="008C622B" w:rsidP="008C622B">
      <w:pPr>
        <w:pStyle w:val="ListParagraph"/>
        <w:rPr>
          <w:lang w:val="en-US"/>
        </w:rPr>
      </w:pPr>
      <w:r w:rsidRPr="008C622B">
        <w:rPr>
          <w:lang w:val="en-US"/>
        </w:rPr>
        <w:t xml:space="preserve">CALL </w:t>
      </w:r>
      <w:proofErr w:type="spellStart"/>
      <w:proofErr w:type="gramStart"/>
      <w:r w:rsidRPr="008C622B">
        <w:rPr>
          <w:lang w:val="en-US"/>
        </w:rPr>
        <w:t>OrderInfo</w:t>
      </w:r>
      <w:proofErr w:type="spellEnd"/>
      <w:r w:rsidRPr="008C622B">
        <w:rPr>
          <w:lang w:val="en-US"/>
        </w:rPr>
        <w:t>(</w:t>
      </w:r>
      <w:proofErr w:type="gramEnd"/>
      <w:r w:rsidRPr="008C622B">
        <w:rPr>
          <w:lang w:val="en-US"/>
        </w:rPr>
        <w:t>'QUICK', @Order_Count</w:t>
      </w:r>
      <w:proofErr w:type="gramStart"/>
      <w:r w:rsidRPr="008C622B">
        <w:rPr>
          <w:lang w:val="en-US"/>
        </w:rPr>
        <w:t>);</w:t>
      </w:r>
      <w:proofErr w:type="gramEnd"/>
    </w:p>
    <w:p w14:paraId="09E3026C" w14:textId="18F78189" w:rsidR="008C622B" w:rsidRPr="008C622B" w:rsidRDefault="008C622B" w:rsidP="008C622B">
      <w:pPr>
        <w:pStyle w:val="ListParagraph"/>
        <w:rPr>
          <w:lang w:val="en-US"/>
        </w:rPr>
      </w:pPr>
      <w:proofErr w:type="gramStart"/>
      <w:r w:rsidRPr="008C622B">
        <w:rPr>
          <w:lang w:val="en-US"/>
        </w:rPr>
        <w:t>SELECT @</w:t>
      </w:r>
      <w:proofErr w:type="gramEnd"/>
      <w:r w:rsidRPr="008C622B">
        <w:rPr>
          <w:lang w:val="en-US"/>
        </w:rPr>
        <w:t>order_</w:t>
      </w:r>
      <w:proofErr w:type="gramStart"/>
      <w:r w:rsidRPr="008C622B">
        <w:rPr>
          <w:lang w:val="en-US"/>
        </w:rPr>
        <w:t>Count;</w:t>
      </w:r>
      <w:proofErr w:type="gramEnd"/>
    </w:p>
    <w:sectPr w:rsidR="008C622B" w:rsidRPr="008C62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228479" w14:textId="77777777" w:rsidR="0052597E" w:rsidRDefault="0052597E" w:rsidP="005C6D19">
      <w:pPr>
        <w:spacing w:after="0" w:line="240" w:lineRule="auto"/>
      </w:pPr>
      <w:r>
        <w:separator/>
      </w:r>
    </w:p>
  </w:endnote>
  <w:endnote w:type="continuationSeparator" w:id="0">
    <w:p w14:paraId="2D7BF678" w14:textId="77777777" w:rsidR="0052597E" w:rsidRDefault="0052597E" w:rsidP="005C6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B0708" w14:textId="77777777" w:rsidR="005C6D19" w:rsidRDefault="005C6D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DE339" w14:textId="77777777" w:rsidR="005C6D19" w:rsidRDefault="005C6D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38DF7" w14:textId="77777777" w:rsidR="005C6D19" w:rsidRDefault="005C6D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D34B9C" w14:textId="77777777" w:rsidR="0052597E" w:rsidRDefault="0052597E" w:rsidP="005C6D19">
      <w:pPr>
        <w:spacing w:after="0" w:line="240" w:lineRule="auto"/>
      </w:pPr>
      <w:r>
        <w:separator/>
      </w:r>
    </w:p>
  </w:footnote>
  <w:footnote w:type="continuationSeparator" w:id="0">
    <w:p w14:paraId="795175E1" w14:textId="77777777" w:rsidR="0052597E" w:rsidRDefault="0052597E" w:rsidP="005C6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3823A" w14:textId="77777777" w:rsidR="005C6D19" w:rsidRDefault="005C6D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8D233" w14:textId="77777777" w:rsidR="005C6D19" w:rsidRDefault="005C6D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C41AA" w14:textId="77777777" w:rsidR="005C6D19" w:rsidRDefault="005C6D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D29B1"/>
    <w:multiLevelType w:val="multilevel"/>
    <w:tmpl w:val="6DE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A651D"/>
    <w:multiLevelType w:val="multilevel"/>
    <w:tmpl w:val="B130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06214"/>
    <w:multiLevelType w:val="multilevel"/>
    <w:tmpl w:val="ABCE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B4FB2"/>
    <w:multiLevelType w:val="hybridMultilevel"/>
    <w:tmpl w:val="BC94F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844C80"/>
    <w:multiLevelType w:val="hybridMultilevel"/>
    <w:tmpl w:val="204A40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501DFE"/>
    <w:multiLevelType w:val="multilevel"/>
    <w:tmpl w:val="1C06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802636"/>
    <w:multiLevelType w:val="hybridMultilevel"/>
    <w:tmpl w:val="5732B2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8DC"/>
    <w:multiLevelType w:val="hybridMultilevel"/>
    <w:tmpl w:val="DA186C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756094"/>
    <w:multiLevelType w:val="multilevel"/>
    <w:tmpl w:val="1C06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65E37"/>
    <w:multiLevelType w:val="hybridMultilevel"/>
    <w:tmpl w:val="A79A2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DF28F6"/>
    <w:multiLevelType w:val="hybridMultilevel"/>
    <w:tmpl w:val="F91AF0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990A68"/>
    <w:multiLevelType w:val="hybridMultilevel"/>
    <w:tmpl w:val="265AD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F309D3"/>
    <w:multiLevelType w:val="multilevel"/>
    <w:tmpl w:val="1C06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EF4368"/>
    <w:multiLevelType w:val="multilevel"/>
    <w:tmpl w:val="1C06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695E15"/>
    <w:multiLevelType w:val="hybridMultilevel"/>
    <w:tmpl w:val="551ECAB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CC268D"/>
    <w:multiLevelType w:val="multilevel"/>
    <w:tmpl w:val="1C06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FA7CA3"/>
    <w:multiLevelType w:val="multilevel"/>
    <w:tmpl w:val="9C7C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53412E"/>
    <w:multiLevelType w:val="hybridMultilevel"/>
    <w:tmpl w:val="3A2E5C6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864CD9"/>
    <w:multiLevelType w:val="hybridMultilevel"/>
    <w:tmpl w:val="A93023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9D66844"/>
    <w:multiLevelType w:val="multilevel"/>
    <w:tmpl w:val="71FC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A1E2C4C"/>
    <w:multiLevelType w:val="hybridMultilevel"/>
    <w:tmpl w:val="1DD4D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BF70986"/>
    <w:multiLevelType w:val="hybridMultilevel"/>
    <w:tmpl w:val="D8DC1BD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C616AB9"/>
    <w:multiLevelType w:val="hybridMultilevel"/>
    <w:tmpl w:val="23B65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D364612"/>
    <w:multiLevelType w:val="hybridMultilevel"/>
    <w:tmpl w:val="B2305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E3D447B"/>
    <w:multiLevelType w:val="multilevel"/>
    <w:tmpl w:val="C254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0426A4"/>
    <w:multiLevelType w:val="multilevel"/>
    <w:tmpl w:val="1C06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886DD9"/>
    <w:multiLevelType w:val="hybridMultilevel"/>
    <w:tmpl w:val="3B42C4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3523221"/>
    <w:multiLevelType w:val="hybridMultilevel"/>
    <w:tmpl w:val="E5406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66E0D33"/>
    <w:multiLevelType w:val="hybridMultilevel"/>
    <w:tmpl w:val="1E5287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26CD3B5B"/>
    <w:multiLevelType w:val="hybridMultilevel"/>
    <w:tmpl w:val="716C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7A50C40"/>
    <w:multiLevelType w:val="multilevel"/>
    <w:tmpl w:val="1C06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B9756A"/>
    <w:multiLevelType w:val="multilevel"/>
    <w:tmpl w:val="528C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522C68"/>
    <w:multiLevelType w:val="multilevel"/>
    <w:tmpl w:val="9DB47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0877C6"/>
    <w:multiLevelType w:val="hybridMultilevel"/>
    <w:tmpl w:val="21CE5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DBB0F5E"/>
    <w:multiLevelType w:val="multilevel"/>
    <w:tmpl w:val="5C2A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F8831F3"/>
    <w:multiLevelType w:val="hybridMultilevel"/>
    <w:tmpl w:val="B2B8D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0057780"/>
    <w:multiLevelType w:val="hybridMultilevel"/>
    <w:tmpl w:val="3C8E80A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52B7445"/>
    <w:multiLevelType w:val="multilevel"/>
    <w:tmpl w:val="9BE6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5C04415"/>
    <w:multiLevelType w:val="hybridMultilevel"/>
    <w:tmpl w:val="82EE7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8096FDE"/>
    <w:multiLevelType w:val="hybridMultilevel"/>
    <w:tmpl w:val="A9AE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CD322B8"/>
    <w:multiLevelType w:val="multilevel"/>
    <w:tmpl w:val="5722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E185170"/>
    <w:multiLevelType w:val="multilevel"/>
    <w:tmpl w:val="FD4C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EB32A1F"/>
    <w:multiLevelType w:val="multilevel"/>
    <w:tmpl w:val="1C06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31F4F08"/>
    <w:multiLevelType w:val="hybridMultilevel"/>
    <w:tmpl w:val="456CA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3E8689F"/>
    <w:multiLevelType w:val="hybridMultilevel"/>
    <w:tmpl w:val="8794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60C0FCB"/>
    <w:multiLevelType w:val="multilevel"/>
    <w:tmpl w:val="1C06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68B7875"/>
    <w:multiLevelType w:val="multilevel"/>
    <w:tmpl w:val="1C06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69D27B5"/>
    <w:multiLevelType w:val="multilevel"/>
    <w:tmpl w:val="EECCA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72779AD"/>
    <w:multiLevelType w:val="hybridMultilevel"/>
    <w:tmpl w:val="83500536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4729443D"/>
    <w:multiLevelType w:val="hybridMultilevel"/>
    <w:tmpl w:val="94B69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95872CA"/>
    <w:multiLevelType w:val="multilevel"/>
    <w:tmpl w:val="1784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DEC2BA0"/>
    <w:multiLevelType w:val="hybridMultilevel"/>
    <w:tmpl w:val="C75EDD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4DF45BAA"/>
    <w:multiLevelType w:val="hybridMultilevel"/>
    <w:tmpl w:val="208C13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1211C83"/>
    <w:multiLevelType w:val="multilevel"/>
    <w:tmpl w:val="1BEA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8A2D2E"/>
    <w:multiLevelType w:val="hybridMultilevel"/>
    <w:tmpl w:val="7946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7605817"/>
    <w:multiLevelType w:val="hybridMultilevel"/>
    <w:tmpl w:val="00285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91E15CE"/>
    <w:multiLevelType w:val="multilevel"/>
    <w:tmpl w:val="1C06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AB3451D"/>
    <w:multiLevelType w:val="multilevel"/>
    <w:tmpl w:val="789C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CC5465B"/>
    <w:multiLevelType w:val="hybridMultilevel"/>
    <w:tmpl w:val="8A902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D497935"/>
    <w:multiLevelType w:val="multilevel"/>
    <w:tmpl w:val="6F2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DD9064B"/>
    <w:multiLevelType w:val="multilevel"/>
    <w:tmpl w:val="4822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4E44D17"/>
    <w:multiLevelType w:val="multilevel"/>
    <w:tmpl w:val="8242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2C1972"/>
    <w:multiLevelType w:val="hybridMultilevel"/>
    <w:tmpl w:val="DABCF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6C01EBC"/>
    <w:multiLevelType w:val="hybridMultilevel"/>
    <w:tmpl w:val="581ED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8991177"/>
    <w:multiLevelType w:val="hybridMultilevel"/>
    <w:tmpl w:val="6EF08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ADB1FB7"/>
    <w:multiLevelType w:val="multilevel"/>
    <w:tmpl w:val="C800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D175BF6"/>
    <w:multiLevelType w:val="multilevel"/>
    <w:tmpl w:val="7BDA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E3E7FF4"/>
    <w:multiLevelType w:val="hybridMultilevel"/>
    <w:tmpl w:val="2590779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2416D46"/>
    <w:multiLevelType w:val="hybridMultilevel"/>
    <w:tmpl w:val="C8644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2A878F8"/>
    <w:multiLevelType w:val="hybridMultilevel"/>
    <w:tmpl w:val="66183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8CE455C"/>
    <w:multiLevelType w:val="multilevel"/>
    <w:tmpl w:val="3CF8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9DB1C91"/>
    <w:multiLevelType w:val="hybridMultilevel"/>
    <w:tmpl w:val="7D908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C32577A"/>
    <w:multiLevelType w:val="multilevel"/>
    <w:tmpl w:val="6854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C7B4B30"/>
    <w:multiLevelType w:val="hybridMultilevel"/>
    <w:tmpl w:val="8B7C7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CE233B7"/>
    <w:multiLevelType w:val="hybridMultilevel"/>
    <w:tmpl w:val="D8049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D073A73"/>
    <w:multiLevelType w:val="hybridMultilevel"/>
    <w:tmpl w:val="21F4E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DB02133"/>
    <w:multiLevelType w:val="multilevel"/>
    <w:tmpl w:val="1C06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EA668F0"/>
    <w:multiLevelType w:val="hybridMultilevel"/>
    <w:tmpl w:val="8C1C70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ECC21B4"/>
    <w:multiLevelType w:val="hybridMultilevel"/>
    <w:tmpl w:val="708AE8F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332626">
    <w:abstractNumId w:val="52"/>
  </w:num>
  <w:num w:numId="2" w16cid:durableId="1628316991">
    <w:abstractNumId w:val="14"/>
  </w:num>
  <w:num w:numId="3" w16cid:durableId="994185960">
    <w:abstractNumId w:val="77"/>
  </w:num>
  <w:num w:numId="4" w16cid:durableId="1467313039">
    <w:abstractNumId w:val="22"/>
  </w:num>
  <w:num w:numId="5" w16cid:durableId="641615974">
    <w:abstractNumId w:val="48"/>
  </w:num>
  <w:num w:numId="6" w16cid:durableId="2044750908">
    <w:abstractNumId w:val="71"/>
  </w:num>
  <w:num w:numId="7" w16cid:durableId="1410423724">
    <w:abstractNumId w:val="10"/>
  </w:num>
  <w:num w:numId="8" w16cid:durableId="2084257045">
    <w:abstractNumId w:val="78"/>
  </w:num>
  <w:num w:numId="9" w16cid:durableId="1095250784">
    <w:abstractNumId w:val="21"/>
  </w:num>
  <w:num w:numId="10" w16cid:durableId="2064478239">
    <w:abstractNumId w:val="36"/>
  </w:num>
  <w:num w:numId="11" w16cid:durableId="1150173662">
    <w:abstractNumId w:val="17"/>
  </w:num>
  <w:num w:numId="12" w16cid:durableId="172233952">
    <w:abstractNumId w:val="9"/>
  </w:num>
  <w:num w:numId="13" w16cid:durableId="513224798">
    <w:abstractNumId w:val="12"/>
  </w:num>
  <w:num w:numId="14" w16cid:durableId="594478450">
    <w:abstractNumId w:val="6"/>
  </w:num>
  <w:num w:numId="15" w16cid:durableId="1275937909">
    <w:abstractNumId w:val="76"/>
  </w:num>
  <w:num w:numId="16" w16cid:durableId="403375994">
    <w:abstractNumId w:val="30"/>
  </w:num>
  <w:num w:numId="17" w16cid:durableId="1743987884">
    <w:abstractNumId w:val="8"/>
  </w:num>
  <w:num w:numId="18" w16cid:durableId="903221420">
    <w:abstractNumId w:val="15"/>
  </w:num>
  <w:num w:numId="19" w16cid:durableId="248318171">
    <w:abstractNumId w:val="45"/>
  </w:num>
  <w:num w:numId="20" w16cid:durableId="1181745924">
    <w:abstractNumId w:val="5"/>
  </w:num>
  <w:num w:numId="21" w16cid:durableId="163866269">
    <w:abstractNumId w:val="25"/>
  </w:num>
  <w:num w:numId="22" w16cid:durableId="779253026">
    <w:abstractNumId w:val="56"/>
  </w:num>
  <w:num w:numId="23" w16cid:durableId="734741316">
    <w:abstractNumId w:val="13"/>
  </w:num>
  <w:num w:numId="24" w16cid:durableId="811290747">
    <w:abstractNumId w:val="42"/>
  </w:num>
  <w:num w:numId="25" w16cid:durableId="5324532">
    <w:abstractNumId w:val="46"/>
  </w:num>
  <w:num w:numId="26" w16cid:durableId="2095318098">
    <w:abstractNumId w:val="74"/>
  </w:num>
  <w:num w:numId="27" w16cid:durableId="601573933">
    <w:abstractNumId w:val="67"/>
  </w:num>
  <w:num w:numId="28" w16cid:durableId="1732653151">
    <w:abstractNumId w:val="62"/>
  </w:num>
  <w:num w:numId="29" w16cid:durableId="999774408">
    <w:abstractNumId w:val="33"/>
  </w:num>
  <w:num w:numId="30" w16cid:durableId="2102792499">
    <w:abstractNumId w:val="4"/>
  </w:num>
  <w:num w:numId="31" w16cid:durableId="1885941827">
    <w:abstractNumId w:val="38"/>
  </w:num>
  <w:num w:numId="32" w16cid:durableId="1984775147">
    <w:abstractNumId w:val="54"/>
  </w:num>
  <w:num w:numId="33" w16cid:durableId="1031876769">
    <w:abstractNumId w:val="58"/>
  </w:num>
  <w:num w:numId="34" w16cid:durableId="1215696174">
    <w:abstractNumId w:val="49"/>
  </w:num>
  <w:num w:numId="35" w16cid:durableId="1532261317">
    <w:abstractNumId w:val="29"/>
  </w:num>
  <w:num w:numId="36" w16cid:durableId="1063676036">
    <w:abstractNumId w:val="70"/>
  </w:num>
  <w:num w:numId="37" w16cid:durableId="1682002606">
    <w:abstractNumId w:val="26"/>
  </w:num>
  <w:num w:numId="38" w16cid:durableId="921841977">
    <w:abstractNumId w:val="28"/>
  </w:num>
  <w:num w:numId="39" w16cid:durableId="1670715243">
    <w:abstractNumId w:val="20"/>
  </w:num>
  <w:num w:numId="40" w16cid:durableId="475534994">
    <w:abstractNumId w:val="27"/>
  </w:num>
  <w:num w:numId="41" w16cid:durableId="665329108">
    <w:abstractNumId w:val="53"/>
  </w:num>
  <w:num w:numId="42" w16cid:durableId="958418993">
    <w:abstractNumId w:val="72"/>
  </w:num>
  <w:num w:numId="43" w16cid:durableId="1418478291">
    <w:abstractNumId w:val="47"/>
  </w:num>
  <w:num w:numId="44" w16cid:durableId="934753380">
    <w:abstractNumId w:val="60"/>
  </w:num>
  <w:num w:numId="45" w16cid:durableId="2084837592">
    <w:abstractNumId w:val="24"/>
  </w:num>
  <w:num w:numId="46" w16cid:durableId="1442146313">
    <w:abstractNumId w:val="50"/>
  </w:num>
  <w:num w:numId="47" w16cid:durableId="1743988720">
    <w:abstractNumId w:val="59"/>
  </w:num>
  <w:num w:numId="48" w16cid:durableId="1447000288">
    <w:abstractNumId w:val="69"/>
  </w:num>
  <w:num w:numId="49" w16cid:durableId="1054040723">
    <w:abstractNumId w:val="63"/>
  </w:num>
  <w:num w:numId="50" w16cid:durableId="155846330">
    <w:abstractNumId w:val="44"/>
  </w:num>
  <w:num w:numId="51" w16cid:durableId="1108045613">
    <w:abstractNumId w:val="55"/>
  </w:num>
  <w:num w:numId="52" w16cid:durableId="1330252157">
    <w:abstractNumId w:val="57"/>
  </w:num>
  <w:num w:numId="53" w16cid:durableId="1393847641">
    <w:abstractNumId w:val="66"/>
  </w:num>
  <w:num w:numId="54" w16cid:durableId="226888027">
    <w:abstractNumId w:val="41"/>
  </w:num>
  <w:num w:numId="55" w16cid:durableId="1464814890">
    <w:abstractNumId w:val="16"/>
  </w:num>
  <w:num w:numId="56" w16cid:durableId="1758214435">
    <w:abstractNumId w:val="1"/>
  </w:num>
  <w:num w:numId="57" w16cid:durableId="1441222548">
    <w:abstractNumId w:val="32"/>
  </w:num>
  <w:num w:numId="58" w16cid:durableId="614949989">
    <w:abstractNumId w:val="34"/>
  </w:num>
  <w:num w:numId="59" w16cid:durableId="1821651756">
    <w:abstractNumId w:val="40"/>
  </w:num>
  <w:num w:numId="60" w16cid:durableId="483353449">
    <w:abstractNumId w:val="65"/>
  </w:num>
  <w:num w:numId="61" w16cid:durableId="1282804090">
    <w:abstractNumId w:val="0"/>
  </w:num>
  <w:num w:numId="62" w16cid:durableId="284385341">
    <w:abstractNumId w:val="2"/>
  </w:num>
  <w:num w:numId="63" w16cid:durableId="1303463002">
    <w:abstractNumId w:val="73"/>
  </w:num>
  <w:num w:numId="64" w16cid:durableId="2077819652">
    <w:abstractNumId w:val="68"/>
  </w:num>
  <w:num w:numId="65" w16cid:durableId="892157484">
    <w:abstractNumId w:val="51"/>
  </w:num>
  <w:num w:numId="66" w16cid:durableId="1423180733">
    <w:abstractNumId w:val="11"/>
  </w:num>
  <w:num w:numId="67" w16cid:durableId="1867602110">
    <w:abstractNumId w:val="43"/>
  </w:num>
  <w:num w:numId="68" w16cid:durableId="1618171613">
    <w:abstractNumId w:val="23"/>
  </w:num>
  <w:num w:numId="69" w16cid:durableId="56516582">
    <w:abstractNumId w:val="35"/>
  </w:num>
  <w:num w:numId="70" w16cid:durableId="2013488857">
    <w:abstractNumId w:val="39"/>
  </w:num>
  <w:num w:numId="71" w16cid:durableId="1092555042">
    <w:abstractNumId w:val="64"/>
  </w:num>
  <w:num w:numId="72" w16cid:durableId="1727994174">
    <w:abstractNumId w:val="3"/>
  </w:num>
  <w:num w:numId="73" w16cid:durableId="397436371">
    <w:abstractNumId w:val="31"/>
  </w:num>
  <w:num w:numId="74" w16cid:durableId="1174035970">
    <w:abstractNumId w:val="37"/>
  </w:num>
  <w:num w:numId="75" w16cid:durableId="168953709">
    <w:abstractNumId w:val="61"/>
  </w:num>
  <w:num w:numId="76" w16cid:durableId="1234774939">
    <w:abstractNumId w:val="7"/>
  </w:num>
  <w:num w:numId="77" w16cid:durableId="1686011573">
    <w:abstractNumId w:val="19"/>
  </w:num>
  <w:num w:numId="78" w16cid:durableId="1726371185">
    <w:abstractNumId w:val="18"/>
  </w:num>
  <w:num w:numId="79" w16cid:durableId="1665282484">
    <w:abstractNumId w:val="75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47"/>
    <w:rsid w:val="00026FC9"/>
    <w:rsid w:val="00030852"/>
    <w:rsid w:val="00034A8A"/>
    <w:rsid w:val="00041A4D"/>
    <w:rsid w:val="000454F6"/>
    <w:rsid w:val="000469C4"/>
    <w:rsid w:val="00047BC6"/>
    <w:rsid w:val="00054E67"/>
    <w:rsid w:val="00062A07"/>
    <w:rsid w:val="000634F8"/>
    <w:rsid w:val="000720B7"/>
    <w:rsid w:val="0007781E"/>
    <w:rsid w:val="000A1518"/>
    <w:rsid w:val="000A5EE3"/>
    <w:rsid w:val="000B4728"/>
    <w:rsid w:val="000C1839"/>
    <w:rsid w:val="000C2C76"/>
    <w:rsid w:val="000D5FE9"/>
    <w:rsid w:val="000D7BDA"/>
    <w:rsid w:val="000E6D54"/>
    <w:rsid w:val="000F01BE"/>
    <w:rsid w:val="00100009"/>
    <w:rsid w:val="0011158C"/>
    <w:rsid w:val="001139A6"/>
    <w:rsid w:val="00133E69"/>
    <w:rsid w:val="00140A27"/>
    <w:rsid w:val="00155288"/>
    <w:rsid w:val="001569BE"/>
    <w:rsid w:val="0016688F"/>
    <w:rsid w:val="0018702C"/>
    <w:rsid w:val="001B258B"/>
    <w:rsid w:val="001E7FA1"/>
    <w:rsid w:val="001F4AE1"/>
    <w:rsid w:val="0021080F"/>
    <w:rsid w:val="0021476B"/>
    <w:rsid w:val="00240443"/>
    <w:rsid w:val="00240965"/>
    <w:rsid w:val="00240D36"/>
    <w:rsid w:val="00260163"/>
    <w:rsid w:val="00264EB5"/>
    <w:rsid w:val="00292C8D"/>
    <w:rsid w:val="002A4D0F"/>
    <w:rsid w:val="002B3810"/>
    <w:rsid w:val="002C1A67"/>
    <w:rsid w:val="002E42BD"/>
    <w:rsid w:val="002E590E"/>
    <w:rsid w:val="002F6327"/>
    <w:rsid w:val="003006DF"/>
    <w:rsid w:val="003118DB"/>
    <w:rsid w:val="0032151D"/>
    <w:rsid w:val="00321701"/>
    <w:rsid w:val="00323455"/>
    <w:rsid w:val="00333D90"/>
    <w:rsid w:val="003343B7"/>
    <w:rsid w:val="00340215"/>
    <w:rsid w:val="003412BE"/>
    <w:rsid w:val="00351BED"/>
    <w:rsid w:val="00362138"/>
    <w:rsid w:val="003659D4"/>
    <w:rsid w:val="0037112E"/>
    <w:rsid w:val="00374995"/>
    <w:rsid w:val="00377F5E"/>
    <w:rsid w:val="00382AD9"/>
    <w:rsid w:val="003A22FA"/>
    <w:rsid w:val="003A49A6"/>
    <w:rsid w:val="003A6249"/>
    <w:rsid w:val="003B0B0A"/>
    <w:rsid w:val="003B40B1"/>
    <w:rsid w:val="003C2E5C"/>
    <w:rsid w:val="003C586C"/>
    <w:rsid w:val="003E3468"/>
    <w:rsid w:val="003F1223"/>
    <w:rsid w:val="0040169F"/>
    <w:rsid w:val="00420099"/>
    <w:rsid w:val="004274BE"/>
    <w:rsid w:val="00455883"/>
    <w:rsid w:val="00457CEB"/>
    <w:rsid w:val="00470EEE"/>
    <w:rsid w:val="004852C5"/>
    <w:rsid w:val="00485D1B"/>
    <w:rsid w:val="00487937"/>
    <w:rsid w:val="00490A1B"/>
    <w:rsid w:val="004939EB"/>
    <w:rsid w:val="004A0179"/>
    <w:rsid w:val="004A2EE8"/>
    <w:rsid w:val="004C4064"/>
    <w:rsid w:val="004D13D3"/>
    <w:rsid w:val="004D23B1"/>
    <w:rsid w:val="004E7B54"/>
    <w:rsid w:val="005019B6"/>
    <w:rsid w:val="00502B7B"/>
    <w:rsid w:val="00504E05"/>
    <w:rsid w:val="00505084"/>
    <w:rsid w:val="0052597E"/>
    <w:rsid w:val="00526824"/>
    <w:rsid w:val="005309AE"/>
    <w:rsid w:val="00533C7E"/>
    <w:rsid w:val="00542627"/>
    <w:rsid w:val="00543576"/>
    <w:rsid w:val="00555EDE"/>
    <w:rsid w:val="005608C4"/>
    <w:rsid w:val="005B0BBD"/>
    <w:rsid w:val="005B0D2E"/>
    <w:rsid w:val="005B7CD0"/>
    <w:rsid w:val="005C6D19"/>
    <w:rsid w:val="005E1D3D"/>
    <w:rsid w:val="005E20B1"/>
    <w:rsid w:val="0060310B"/>
    <w:rsid w:val="00615D1A"/>
    <w:rsid w:val="0061657F"/>
    <w:rsid w:val="006216C9"/>
    <w:rsid w:val="00626752"/>
    <w:rsid w:val="00632065"/>
    <w:rsid w:val="00634107"/>
    <w:rsid w:val="00635F82"/>
    <w:rsid w:val="00640494"/>
    <w:rsid w:val="006501E9"/>
    <w:rsid w:val="006669BC"/>
    <w:rsid w:val="00676C18"/>
    <w:rsid w:val="00682D13"/>
    <w:rsid w:val="00694CA8"/>
    <w:rsid w:val="006A3B8A"/>
    <w:rsid w:val="006B1CAA"/>
    <w:rsid w:val="006C7FBF"/>
    <w:rsid w:val="006D2FCA"/>
    <w:rsid w:val="006D3AD4"/>
    <w:rsid w:val="006E5DE0"/>
    <w:rsid w:val="006F1F2B"/>
    <w:rsid w:val="006F4A1F"/>
    <w:rsid w:val="007026A5"/>
    <w:rsid w:val="00703C15"/>
    <w:rsid w:val="0071037B"/>
    <w:rsid w:val="00713A47"/>
    <w:rsid w:val="007149A3"/>
    <w:rsid w:val="00720FDD"/>
    <w:rsid w:val="00722113"/>
    <w:rsid w:val="007463F4"/>
    <w:rsid w:val="00746E9B"/>
    <w:rsid w:val="007618DD"/>
    <w:rsid w:val="00761F64"/>
    <w:rsid w:val="007860A6"/>
    <w:rsid w:val="00787708"/>
    <w:rsid w:val="007D674B"/>
    <w:rsid w:val="007D759D"/>
    <w:rsid w:val="007E1CF9"/>
    <w:rsid w:val="007E2D91"/>
    <w:rsid w:val="007F5798"/>
    <w:rsid w:val="00807C09"/>
    <w:rsid w:val="008100C0"/>
    <w:rsid w:val="00811365"/>
    <w:rsid w:val="00834ECF"/>
    <w:rsid w:val="00844D7A"/>
    <w:rsid w:val="00861251"/>
    <w:rsid w:val="00861416"/>
    <w:rsid w:val="008636C5"/>
    <w:rsid w:val="00873181"/>
    <w:rsid w:val="008917C0"/>
    <w:rsid w:val="008A46A7"/>
    <w:rsid w:val="008A67E5"/>
    <w:rsid w:val="008B5D58"/>
    <w:rsid w:val="008B7F5F"/>
    <w:rsid w:val="008C3079"/>
    <w:rsid w:val="008C622B"/>
    <w:rsid w:val="008E12B0"/>
    <w:rsid w:val="008E5DF3"/>
    <w:rsid w:val="009021BC"/>
    <w:rsid w:val="009072B0"/>
    <w:rsid w:val="009075B3"/>
    <w:rsid w:val="009151AE"/>
    <w:rsid w:val="009217FD"/>
    <w:rsid w:val="00947033"/>
    <w:rsid w:val="0095248F"/>
    <w:rsid w:val="00961D25"/>
    <w:rsid w:val="009630F9"/>
    <w:rsid w:val="009677BD"/>
    <w:rsid w:val="009807D6"/>
    <w:rsid w:val="009834F9"/>
    <w:rsid w:val="009A1F00"/>
    <w:rsid w:val="009B366F"/>
    <w:rsid w:val="009C07D5"/>
    <w:rsid w:val="009C1F89"/>
    <w:rsid w:val="009C4DB8"/>
    <w:rsid w:val="009C781B"/>
    <w:rsid w:val="009E0970"/>
    <w:rsid w:val="009E0E74"/>
    <w:rsid w:val="009E4F8E"/>
    <w:rsid w:val="009E6100"/>
    <w:rsid w:val="00A735AF"/>
    <w:rsid w:val="00A778E8"/>
    <w:rsid w:val="00A820E9"/>
    <w:rsid w:val="00A8218B"/>
    <w:rsid w:val="00A85898"/>
    <w:rsid w:val="00A9240B"/>
    <w:rsid w:val="00A92FCC"/>
    <w:rsid w:val="00A943D8"/>
    <w:rsid w:val="00AB25E4"/>
    <w:rsid w:val="00AB3B9D"/>
    <w:rsid w:val="00AB4496"/>
    <w:rsid w:val="00AC30B2"/>
    <w:rsid w:val="00B01136"/>
    <w:rsid w:val="00B22B2D"/>
    <w:rsid w:val="00B34CC1"/>
    <w:rsid w:val="00B525D3"/>
    <w:rsid w:val="00B55A0A"/>
    <w:rsid w:val="00B60739"/>
    <w:rsid w:val="00B60764"/>
    <w:rsid w:val="00B758FC"/>
    <w:rsid w:val="00B81318"/>
    <w:rsid w:val="00B8307E"/>
    <w:rsid w:val="00B93B46"/>
    <w:rsid w:val="00B954FC"/>
    <w:rsid w:val="00BC3037"/>
    <w:rsid w:val="00C00329"/>
    <w:rsid w:val="00C011D3"/>
    <w:rsid w:val="00C119DD"/>
    <w:rsid w:val="00C255F7"/>
    <w:rsid w:val="00C62C52"/>
    <w:rsid w:val="00C81B2B"/>
    <w:rsid w:val="00C9194B"/>
    <w:rsid w:val="00C95B7D"/>
    <w:rsid w:val="00CB6106"/>
    <w:rsid w:val="00CC3CC5"/>
    <w:rsid w:val="00CC7EDF"/>
    <w:rsid w:val="00CF4A33"/>
    <w:rsid w:val="00CF7603"/>
    <w:rsid w:val="00D105A9"/>
    <w:rsid w:val="00D14D02"/>
    <w:rsid w:val="00D17365"/>
    <w:rsid w:val="00D362B2"/>
    <w:rsid w:val="00D43424"/>
    <w:rsid w:val="00D4487B"/>
    <w:rsid w:val="00D47225"/>
    <w:rsid w:val="00D7407A"/>
    <w:rsid w:val="00D85B08"/>
    <w:rsid w:val="00D972BC"/>
    <w:rsid w:val="00DA66FA"/>
    <w:rsid w:val="00DB1B1C"/>
    <w:rsid w:val="00DB43E2"/>
    <w:rsid w:val="00DC0CD0"/>
    <w:rsid w:val="00DC264D"/>
    <w:rsid w:val="00DC7CDE"/>
    <w:rsid w:val="00DD2232"/>
    <w:rsid w:val="00DE0C3E"/>
    <w:rsid w:val="00DE5D76"/>
    <w:rsid w:val="00DF77DD"/>
    <w:rsid w:val="00E00BE3"/>
    <w:rsid w:val="00E63601"/>
    <w:rsid w:val="00E717A8"/>
    <w:rsid w:val="00E7367F"/>
    <w:rsid w:val="00E738CB"/>
    <w:rsid w:val="00E903BC"/>
    <w:rsid w:val="00E93C49"/>
    <w:rsid w:val="00E97DFD"/>
    <w:rsid w:val="00EA3B14"/>
    <w:rsid w:val="00EB61B3"/>
    <w:rsid w:val="00EC0BD0"/>
    <w:rsid w:val="00EC1430"/>
    <w:rsid w:val="00EC2A88"/>
    <w:rsid w:val="00ED2269"/>
    <w:rsid w:val="00ED2764"/>
    <w:rsid w:val="00ED60DB"/>
    <w:rsid w:val="00ED7439"/>
    <w:rsid w:val="00EE5F83"/>
    <w:rsid w:val="00EF04DA"/>
    <w:rsid w:val="00EF4E69"/>
    <w:rsid w:val="00EF6EE5"/>
    <w:rsid w:val="00F114C6"/>
    <w:rsid w:val="00F11704"/>
    <w:rsid w:val="00F11BE7"/>
    <w:rsid w:val="00F36019"/>
    <w:rsid w:val="00F4403F"/>
    <w:rsid w:val="00F45196"/>
    <w:rsid w:val="00F6060F"/>
    <w:rsid w:val="00F63B95"/>
    <w:rsid w:val="00F74C4D"/>
    <w:rsid w:val="00F87D2F"/>
    <w:rsid w:val="00F901EF"/>
    <w:rsid w:val="00FA1E42"/>
    <w:rsid w:val="00FB23F7"/>
    <w:rsid w:val="00FC6219"/>
    <w:rsid w:val="00FC6F7F"/>
    <w:rsid w:val="00FC74DA"/>
    <w:rsid w:val="00FD1EF0"/>
    <w:rsid w:val="00FE5DB7"/>
    <w:rsid w:val="00FF6FB8"/>
    <w:rsid w:val="00FF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BC4BB"/>
  <w15:chartTrackingRefBased/>
  <w15:docId w15:val="{6A969048-8BAB-45D4-AEE1-D6C78FBE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A4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9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6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D19"/>
  </w:style>
  <w:style w:type="paragraph" w:styleId="Footer">
    <w:name w:val="footer"/>
    <w:basedOn w:val="Normal"/>
    <w:link w:val="FooterChar"/>
    <w:uiPriority w:val="99"/>
    <w:unhideWhenUsed/>
    <w:rsid w:val="005C6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8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1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9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7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2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8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1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5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5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0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3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4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7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0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0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8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3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3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2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5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3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6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2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6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9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9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1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84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71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3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1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859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1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31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9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75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0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1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32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8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5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7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7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8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8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8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3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4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6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2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0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8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5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2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8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8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3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0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4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7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9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4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9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70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0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21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2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6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4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3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8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9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3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5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4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31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6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08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2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3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2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5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6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1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2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0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8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9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0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3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7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7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3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9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5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3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8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5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6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0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1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5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2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9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9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1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6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0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4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8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3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7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2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4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0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4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9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5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7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0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9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1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3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5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2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5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4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2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57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4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8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4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5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6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9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6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6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2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4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0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2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5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1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9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2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8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6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4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4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97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7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0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4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1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6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2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7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4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3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74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8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2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3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1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6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5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3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3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5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3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0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0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6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1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3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6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0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4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8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76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6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7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3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0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6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2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6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8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1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3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9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3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82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2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7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43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B789F-CCF2-47C0-ADDB-838CAC0FD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36</Pages>
  <Words>5294</Words>
  <Characters>30179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Salami</dc:creator>
  <cp:keywords/>
  <dc:description/>
  <cp:lastModifiedBy>Blessing Salami</cp:lastModifiedBy>
  <cp:revision>234</cp:revision>
  <dcterms:created xsi:type="dcterms:W3CDTF">2025-04-15T15:50:00Z</dcterms:created>
  <dcterms:modified xsi:type="dcterms:W3CDTF">2025-05-29T03:22:00Z</dcterms:modified>
</cp:coreProperties>
</file>